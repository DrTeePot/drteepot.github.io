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4076" w14:textId="77777777" w:rsidR="00CE4D83" w:rsidRDefault="003C3E38">
      <w:pPr>
        <w:pStyle w:val="Heading2"/>
        <w:spacing w:before="360" w:after="80"/>
        <w:rPr>
          <w:b/>
          <w:sz w:val="34"/>
          <w:szCs w:val="34"/>
          <w:u w:val="none"/>
        </w:rPr>
      </w:pPr>
      <w:bookmarkStart w:id="0" w:name="_p7t3owz1e2hy" w:colFirst="0" w:colLast="0"/>
      <w:bookmarkEnd w:id="0"/>
      <w:r>
        <w:rPr>
          <w:b/>
          <w:sz w:val="34"/>
          <w:szCs w:val="34"/>
          <w:u w:val="none"/>
        </w:rPr>
        <w:t>Kessler and McKenna - the subjective categorization of gender</w:t>
      </w:r>
    </w:p>
    <w:p w14:paraId="4438D140" w14:textId="77777777" w:rsidR="00CE4D83" w:rsidRDefault="008552B5">
      <w:r>
        <w:rPr>
          <w:noProof/>
        </w:rPr>
        <w:pict w14:anchorId="3184B7B0">
          <v:rect id="_x0000_i1026" alt="" style="width:468pt;height:.05pt;mso-width-percent:0;mso-height-percent:0;mso-width-percent:0;mso-height-percent:0" o:hralign="center" o:hrstd="t" o:hr="t" fillcolor="#a0a0a0" stroked="f"/>
        </w:pict>
      </w:r>
    </w:p>
    <w:p w14:paraId="52C04AAF" w14:textId="77777777" w:rsidR="00CE4D83" w:rsidRDefault="003C3E38">
      <w:r>
        <w:t>Jul 15th, 2020</w:t>
      </w:r>
    </w:p>
    <w:p w14:paraId="35FDEB86" w14:textId="77777777" w:rsidR="00CE4D83" w:rsidRDefault="003C3E38">
      <w:pPr>
        <w:spacing w:before="240" w:after="240"/>
        <w:rPr>
          <w:i/>
          <w:color w:val="1155CC"/>
          <w:u w:val="single"/>
        </w:rPr>
      </w:pPr>
      <w:r>
        <w:rPr>
          <w:i/>
        </w:rPr>
        <w:t>This post was originally published on Apr 6th, 2018 as part of a larger work titled</w:t>
      </w:r>
      <w:hyperlink r:id="rId6">
        <w:r>
          <w:rPr>
            <w:i/>
          </w:rPr>
          <w:t xml:space="preserve"> </w:t>
        </w:r>
      </w:hyperlink>
      <w:hyperlink r:id="rId7">
        <w:r>
          <w:rPr>
            <w:i/>
            <w:color w:val="1155CC"/>
            <w:u w:val="single"/>
          </w:rPr>
          <w:t>“Gender: Flip the script”</w:t>
        </w:r>
      </w:hyperlink>
    </w:p>
    <w:p w14:paraId="69414640" w14:textId="197D85FE" w:rsidR="00CE4D83" w:rsidRDefault="003C3E38">
      <w:pPr>
        <w:spacing w:before="240" w:after="240"/>
      </w:pPr>
      <w:r>
        <w:t xml:space="preserve">Kessler and McKenna </w:t>
      </w:r>
      <w:ins w:id="1" w:author="Samuel Yoon" w:date="2020-08-17T13:44:00Z">
        <w:r w:rsidR="00F445BA">
          <w:t xml:space="preserve">in “The Primacy of Gender Attribution.” Discuss the significance and importance of </w:t>
        </w:r>
      </w:ins>
      <w:del w:id="2" w:author="Samuel Yoon" w:date="2020-08-17T13:44:00Z">
        <w:r w:rsidDel="00F445BA">
          <w:delText xml:space="preserve">observed the </w:delText>
        </w:r>
      </w:del>
      <w:del w:id="3" w:author="Samuel Yoon" w:date="2020-08-17T13:43:00Z">
        <w:r w:rsidDel="00F445BA">
          <w:delText xml:space="preserve">importance of </w:delText>
        </w:r>
      </w:del>
      <w:r>
        <w:t xml:space="preserve">determining another person’s gender </w:t>
      </w:r>
      <w:ins w:id="4" w:author="Samuel Yoon" w:date="2020-08-17T13:44:00Z">
        <w:r w:rsidR="00F445BA">
          <w:t xml:space="preserve">in encounters with others. </w:t>
        </w:r>
      </w:ins>
      <w:del w:id="5" w:author="Samuel Yoon" w:date="2020-08-17T13:44:00Z">
        <w:r w:rsidDel="00F445BA">
          <w:delText xml:space="preserve">in their work </w:delText>
        </w:r>
      </w:del>
      <w:del w:id="6" w:author="Samuel Yoon" w:date="2020-08-17T13:43:00Z">
        <w:r w:rsidDel="00F445BA">
          <w:delText>“The Primacy of Gender Attribution.”</w:delText>
        </w:r>
      </w:del>
    </w:p>
    <w:tbl>
      <w:tblPr>
        <w:tblStyle w:val="a"/>
        <w:tblW w:w="4985" w:type="dxa"/>
        <w:tblLayout w:type="fixed"/>
        <w:tblLook w:val="0600" w:firstRow="0" w:lastRow="0" w:firstColumn="0" w:lastColumn="0" w:noHBand="1" w:noVBand="1"/>
      </w:tblPr>
      <w:tblGrid>
        <w:gridCol w:w="4985"/>
      </w:tblGrid>
      <w:tr w:rsidR="00CE4D83" w14:paraId="56E27BE7" w14:textId="77777777">
        <w:trPr>
          <w:trHeight w:val="515"/>
        </w:trPr>
        <w:tc>
          <w:tcPr>
            <w:tcW w:w="4985" w:type="dxa"/>
            <w:tcMar>
              <w:top w:w="100" w:type="dxa"/>
              <w:left w:w="100" w:type="dxa"/>
              <w:bottom w:w="100" w:type="dxa"/>
              <w:right w:w="100" w:type="dxa"/>
            </w:tcMar>
          </w:tcPr>
          <w:p w14:paraId="0830E589" w14:textId="77777777" w:rsidR="00CE4D83" w:rsidRDefault="003C3E38">
            <w:r>
              <w:rPr>
                <w:b/>
              </w:rPr>
              <w:t>When meeting someone:</w:t>
            </w:r>
          </w:p>
        </w:tc>
      </w:tr>
      <w:tr w:rsidR="00CE4D83" w14:paraId="3D03807D" w14:textId="77777777">
        <w:trPr>
          <w:trHeight w:val="515"/>
        </w:trPr>
        <w:tc>
          <w:tcPr>
            <w:tcW w:w="4985" w:type="dxa"/>
            <w:tcMar>
              <w:top w:w="100" w:type="dxa"/>
              <w:left w:w="100" w:type="dxa"/>
              <w:bottom w:w="100" w:type="dxa"/>
              <w:right w:w="100" w:type="dxa"/>
            </w:tcMar>
          </w:tcPr>
          <w:p w14:paraId="49B84387" w14:textId="77777777" w:rsidR="00CE4D83" w:rsidRDefault="003C3E38">
            <w:r>
              <w:t>1. Assign the other person's gender</w:t>
            </w:r>
          </w:p>
        </w:tc>
      </w:tr>
      <w:tr w:rsidR="00CE4D83" w14:paraId="216BDB41" w14:textId="77777777">
        <w:trPr>
          <w:trHeight w:val="515"/>
        </w:trPr>
        <w:tc>
          <w:tcPr>
            <w:tcW w:w="4985" w:type="dxa"/>
            <w:tcMar>
              <w:top w:w="100" w:type="dxa"/>
              <w:left w:w="100" w:type="dxa"/>
              <w:bottom w:w="100" w:type="dxa"/>
              <w:right w:w="100" w:type="dxa"/>
            </w:tcMar>
          </w:tcPr>
          <w:p w14:paraId="4A650B35" w14:textId="77777777" w:rsidR="00CE4D83" w:rsidRDefault="003C3E38">
            <w:r>
              <w:t>2. Make assumptions based off of our assignment</w:t>
            </w:r>
          </w:p>
        </w:tc>
      </w:tr>
      <w:tr w:rsidR="00CE4D83" w14:paraId="0C8EAAAF" w14:textId="77777777">
        <w:trPr>
          <w:trHeight w:val="515"/>
        </w:trPr>
        <w:tc>
          <w:tcPr>
            <w:tcW w:w="4985" w:type="dxa"/>
            <w:tcMar>
              <w:top w:w="100" w:type="dxa"/>
              <w:left w:w="100" w:type="dxa"/>
              <w:bottom w:w="100" w:type="dxa"/>
              <w:right w:w="100" w:type="dxa"/>
            </w:tcMar>
          </w:tcPr>
          <w:p w14:paraId="41C70EC6" w14:textId="77777777" w:rsidR="00CE4D83" w:rsidRDefault="003C3E38">
            <w:r>
              <w:t>3. Retroactively justify the attribution of gender</w:t>
            </w:r>
          </w:p>
        </w:tc>
      </w:tr>
    </w:tbl>
    <w:p w14:paraId="5836AC80" w14:textId="77777777" w:rsidR="00CE4D83" w:rsidRDefault="003C3E38">
      <w:pPr>
        <w:spacing w:before="240" w:after="240"/>
        <w:rPr>
          <w:color w:val="1155CC"/>
          <w:u w:val="single"/>
          <w:vertAlign w:val="superscript"/>
        </w:rPr>
      </w:pPr>
      <w:r>
        <w:t>They argue that we assign gender and make assumptions about people based off of our assignment before all other actions, and that we retroactively justify our attribution instead of making the attribution based on a defined criterion.</w:t>
      </w:r>
      <w:hyperlink r:id="rId8" w:anchor="fn:defined-criterion">
        <w:r>
          <w:rPr>
            <w:color w:val="1155CC"/>
            <w:u w:val="single"/>
            <w:vertAlign w:val="superscript"/>
          </w:rPr>
          <w:t>1</w:t>
        </w:r>
      </w:hyperlink>
    </w:p>
    <w:p w14:paraId="44849BCB" w14:textId="77777777" w:rsidR="00CE4D83" w:rsidRDefault="003C3E38">
      <w:pPr>
        <w:spacing w:before="240" w:after="240"/>
        <w:ind w:left="600" w:right="600"/>
        <w:rPr>
          <w:color w:val="1155CC"/>
          <w:u w:val="single"/>
          <w:vertAlign w:val="superscript"/>
        </w:rPr>
      </w:pPr>
      <w:r>
        <w:t>Part of being a socialized member of a group is knowing the rules for giving acceptable evidence for categorization.</w:t>
      </w:r>
      <w:hyperlink r:id="rId9" w:anchor="fn:gender">
        <w:r>
          <w:t xml:space="preserve"> </w:t>
        </w:r>
      </w:hyperlink>
      <w:hyperlink r:id="rId10" w:anchor="fn:gender">
        <w:r>
          <w:rPr>
            <w:color w:val="1155CC"/>
            <w:u w:val="single"/>
            <w:vertAlign w:val="superscript"/>
          </w:rPr>
          <w:t>2</w:t>
        </w:r>
      </w:hyperlink>
    </w:p>
    <w:p w14:paraId="2E5986CD" w14:textId="77777777" w:rsidR="00CE4D83" w:rsidRDefault="003C3E38">
      <w:pPr>
        <w:spacing w:before="240" w:after="240"/>
        <w:ind w:left="600" w:right="600"/>
        <w:rPr>
          <w:i/>
        </w:rPr>
      </w:pPr>
      <w:r>
        <w:rPr>
          <w:i/>
        </w:rPr>
        <w:t>(Kessler and McKenna, Gender: an ethnomethodological approach, pp6)</w:t>
      </w:r>
    </w:p>
    <w:p w14:paraId="3B9527F6" w14:textId="4515E65D" w:rsidR="00CE4D83" w:rsidRDefault="003C3E38">
      <w:pPr>
        <w:spacing w:before="240" w:after="240"/>
      </w:pPr>
      <w:r>
        <w:t>Identification of another’s gender is key</w:t>
      </w:r>
      <w:ins w:id="7" w:author="Samuel Yoon" w:date="2020-08-17T13:47:00Z">
        <w:r w:rsidR="00F445BA">
          <w:t xml:space="preserve">  to defining a social encounter as it shapes</w:t>
        </w:r>
      </w:ins>
      <w:del w:id="8" w:author="Samuel Yoon" w:date="2020-08-17T13:47:00Z">
        <w:r w:rsidDel="00F445BA">
          <w:delText xml:space="preserve"> for</w:delText>
        </w:r>
      </w:del>
      <w:r>
        <w:t xml:space="preserve"> </w:t>
      </w:r>
      <w:del w:id="9" w:author="Samuel Yoon" w:date="2020-08-17T13:46:00Z">
        <w:r w:rsidDel="00F445BA">
          <w:delText>our understanding of their r</w:delText>
        </w:r>
      </w:del>
      <w:del w:id="10" w:author="Samuel Yoon" w:date="2020-08-17T13:45:00Z">
        <w:r w:rsidDel="00F445BA">
          <w:delText>oles</w:delText>
        </w:r>
      </w:del>
      <w:del w:id="11" w:author="Samuel Yoon" w:date="2020-08-17T13:46:00Z">
        <w:r w:rsidDel="00F445BA">
          <w:delText>:</w:delText>
        </w:r>
      </w:del>
      <w:del w:id="12" w:author="Samuel Yoon" w:date="2020-08-17T13:47:00Z">
        <w:r w:rsidDel="00F445BA">
          <w:delText xml:space="preserve"> </w:delText>
        </w:r>
      </w:del>
      <w:r>
        <w:t xml:space="preserve">how </w:t>
      </w:r>
      <w:ins w:id="13" w:author="Samuel Yoon" w:date="2020-08-17T13:47:00Z">
        <w:r w:rsidR="00F445BA">
          <w:t>we</w:t>
        </w:r>
      </w:ins>
      <w:del w:id="14" w:author="Samuel Yoon" w:date="2020-08-17T13:47:00Z">
        <w:r w:rsidDel="00F445BA">
          <w:delText>to</w:delText>
        </w:r>
      </w:del>
      <w:r>
        <w:t xml:space="preserve"> interact with </w:t>
      </w:r>
      <w:ins w:id="15" w:author="Samuel Yoon" w:date="2020-08-17T13:47:00Z">
        <w:r w:rsidR="00F445BA">
          <w:t>others</w:t>
        </w:r>
      </w:ins>
      <w:del w:id="16" w:author="Samuel Yoon" w:date="2020-08-17T13:47:00Z">
        <w:r w:rsidDel="00F445BA">
          <w:delText>them</w:delText>
        </w:r>
      </w:del>
      <w:r>
        <w:t>, what to expect from them, and how to interpret their actions.</w:t>
      </w:r>
    </w:p>
    <w:p w14:paraId="642AD8C3" w14:textId="77777777" w:rsidR="00CE4D83" w:rsidRDefault="003C3E38">
      <w:pPr>
        <w:spacing w:before="240" w:after="240"/>
        <w:rPr>
          <w:color w:val="1155CC"/>
          <w:u w:val="single"/>
          <w:vertAlign w:val="superscript"/>
        </w:rPr>
      </w:pPr>
      <w:r>
        <w:t>These roles and the primacy of gender attribution are taught through a variety of social institutions, including religion, school, parents, etc. and inform our actions from an early age. Kessler and McKenna note that when an individual’s gender is perceived as ambiguous, other people often showed signs of unease as they tried to place the individual into a gender category.</w:t>
      </w:r>
      <w:hyperlink r:id="rId11" w:anchor="fn:gender">
        <w:r>
          <w:rPr>
            <w:color w:val="1155CC"/>
            <w:u w:val="single"/>
            <w:vertAlign w:val="superscript"/>
          </w:rPr>
          <w:t>2</w:t>
        </w:r>
      </w:hyperlink>
    </w:p>
    <w:p w14:paraId="5ACAAD38" w14:textId="77777777" w:rsidR="00CE4D83" w:rsidRDefault="003C3E38">
      <w:pPr>
        <w:spacing w:before="240" w:after="240"/>
        <w:ind w:left="600" w:right="600"/>
        <w:rPr>
          <w:color w:val="1155CC"/>
          <w:u w:val="single"/>
          <w:vertAlign w:val="superscript"/>
        </w:rPr>
      </w:pPr>
      <w:r>
        <w:t>The primacy of gender attribution becomes obvious when we recognize that assignment and identity can be seen as special cases of attribution, and, even more importantly, that in order to meaningfully interpret someone’s assignment, identity, and role, and the relationship among them, one must first attribute gender.</w:t>
      </w:r>
      <w:hyperlink r:id="rId12" w:anchor="fn:gender">
        <w:r>
          <w:rPr>
            <w:color w:val="1155CC"/>
            <w:u w:val="single"/>
            <w:vertAlign w:val="superscript"/>
          </w:rPr>
          <w:t>2</w:t>
        </w:r>
      </w:hyperlink>
    </w:p>
    <w:p w14:paraId="2C642B44" w14:textId="77777777" w:rsidR="00CE4D83" w:rsidRDefault="003C3E38">
      <w:pPr>
        <w:spacing w:before="240" w:after="240"/>
        <w:ind w:left="600" w:right="600"/>
        <w:rPr>
          <w:i/>
        </w:rPr>
      </w:pPr>
      <w:r>
        <w:rPr>
          <w:i/>
        </w:rPr>
        <w:t>(Kessler and McKenna, Gender: an ethnomethodological approach, pp17)</w:t>
      </w:r>
    </w:p>
    <w:p w14:paraId="19DC9517" w14:textId="77777777" w:rsidR="00CE4D83" w:rsidRDefault="003C3E38">
      <w:pPr>
        <w:spacing w:before="240" w:after="240"/>
      </w:pPr>
      <w:commentRangeStart w:id="17"/>
      <w:r>
        <w:t>Notably, there is</w:t>
      </w:r>
      <w:hyperlink r:id="rId13">
        <w:r>
          <w:t xml:space="preserve"> </w:t>
        </w:r>
      </w:hyperlink>
      <w:hyperlink r:id="rId14">
        <w:r>
          <w:rPr>
            <w:color w:val="1155CC"/>
            <w:u w:val="single"/>
          </w:rPr>
          <w:t>some evidence</w:t>
        </w:r>
      </w:hyperlink>
      <w:hyperlink r:id="rId15" w:anchor="fn:1">
        <w:r>
          <w:rPr>
            <w:color w:val="1155CC"/>
            <w:u w:val="single"/>
            <w:vertAlign w:val="superscript"/>
          </w:rPr>
          <w:t>3</w:t>
        </w:r>
      </w:hyperlink>
      <w:hyperlink r:id="rId16" w:anchor="fn:2">
        <w:r>
          <w:rPr>
            <w:color w:val="1155CC"/>
            <w:u w:val="single"/>
            <w:vertAlign w:val="superscript"/>
          </w:rPr>
          <w:t>4</w:t>
        </w:r>
      </w:hyperlink>
      <w:hyperlink r:id="rId17" w:anchor="fn:3">
        <w:r>
          <w:rPr>
            <w:color w:val="1155CC"/>
            <w:u w:val="single"/>
            <w:vertAlign w:val="superscript"/>
          </w:rPr>
          <w:t>5</w:t>
        </w:r>
      </w:hyperlink>
      <w:hyperlink r:id="rId18" w:anchor="fn:4">
        <w:r>
          <w:rPr>
            <w:color w:val="1155CC"/>
            <w:u w:val="single"/>
            <w:vertAlign w:val="superscript"/>
          </w:rPr>
          <w:t>6</w:t>
        </w:r>
      </w:hyperlink>
      <w:hyperlink r:id="rId19" w:anchor="fn:5">
        <w:r>
          <w:rPr>
            <w:color w:val="1155CC"/>
            <w:u w:val="single"/>
            <w:vertAlign w:val="superscript"/>
          </w:rPr>
          <w:t>7</w:t>
        </w:r>
      </w:hyperlink>
      <w:hyperlink r:id="rId20" w:anchor="fn:6">
        <w:r>
          <w:rPr>
            <w:color w:val="1155CC"/>
            <w:u w:val="single"/>
            <w:vertAlign w:val="superscript"/>
          </w:rPr>
          <w:t>8</w:t>
        </w:r>
      </w:hyperlink>
      <w:r>
        <w:t xml:space="preserve"> that many (if not all) of our thoughts/actions are retroactively justified.</w:t>
      </w:r>
      <w:commentRangeEnd w:id="17"/>
      <w:r w:rsidR="007A7FB1">
        <w:rPr>
          <w:rStyle w:val="CommentReference"/>
        </w:rPr>
        <w:commentReference w:id="17"/>
      </w:r>
    </w:p>
    <w:p w14:paraId="3E504E79" w14:textId="77777777" w:rsidR="00CE4D83" w:rsidRDefault="003C3E38">
      <w:pPr>
        <w:pStyle w:val="Heading2"/>
        <w:spacing w:before="360" w:after="80"/>
        <w:rPr>
          <w:b/>
          <w:sz w:val="34"/>
          <w:szCs w:val="34"/>
          <w:u w:val="none"/>
        </w:rPr>
      </w:pPr>
      <w:bookmarkStart w:id="18" w:name="_uelnjhhbhxw" w:colFirst="0" w:colLast="0"/>
      <w:bookmarkEnd w:id="18"/>
      <w:r>
        <w:rPr>
          <w:b/>
          <w:sz w:val="34"/>
          <w:szCs w:val="34"/>
          <w:u w:val="none"/>
        </w:rPr>
        <w:lastRenderedPageBreak/>
        <w:t>Objectivity is a lie</w:t>
      </w:r>
    </w:p>
    <w:p w14:paraId="29DF5DDC" w14:textId="77777777" w:rsidR="00CE4D83" w:rsidRDefault="003C3E38">
      <w:pPr>
        <w:spacing w:before="240" w:after="240"/>
      </w:pPr>
      <w:r>
        <w:t xml:space="preserve">Many people subscribe to the idea that all things have an objective truth, including the human experience. </w:t>
      </w:r>
      <w:commentRangeStart w:id="19"/>
      <w:r>
        <w:t xml:space="preserve">This notion </w:t>
      </w:r>
      <w:commentRangeEnd w:id="19"/>
      <w:r w:rsidR="00AE3144">
        <w:rPr>
          <w:rStyle w:val="CommentReference"/>
        </w:rPr>
        <w:commentReference w:id="19"/>
      </w:r>
      <w:r>
        <w:t xml:space="preserve">uses the gender binary as a tool to categorize people’s experiences in an objective way. </w:t>
      </w:r>
      <w:commentRangeStart w:id="20"/>
      <w:r>
        <w:t>However, making these assumptions and attempting to construct other experiences within an objective view of reality is inherently flawed, since experiences are by definition subjective and require interpretation from the perceiver.</w:t>
      </w:r>
      <w:commentRangeEnd w:id="20"/>
      <w:r w:rsidR="00AE3144">
        <w:rPr>
          <w:rStyle w:val="CommentReference"/>
        </w:rPr>
        <w:commentReference w:id="20"/>
      </w:r>
    </w:p>
    <w:p w14:paraId="79209BF5" w14:textId="77777777" w:rsidR="00CE4D83" w:rsidRDefault="003C3E38">
      <w:pPr>
        <w:spacing w:before="240" w:after="240"/>
        <w:ind w:left="600" w:right="600"/>
        <w:rPr>
          <w:color w:val="1155CC"/>
          <w:u w:val="single"/>
          <w:vertAlign w:val="superscript"/>
        </w:rPr>
      </w:pPr>
      <w:r>
        <w:t>“A defining feature of reality construction is to see our world as being the only possible one.”</w:t>
      </w:r>
      <w:hyperlink r:id="rId25" w:anchor="fn:gender">
        <w:r>
          <w:t xml:space="preserve"> </w:t>
        </w:r>
      </w:hyperlink>
      <w:hyperlink r:id="rId26" w:anchor="fn:gender">
        <w:r>
          <w:rPr>
            <w:color w:val="1155CC"/>
            <w:u w:val="single"/>
            <w:vertAlign w:val="superscript"/>
          </w:rPr>
          <w:t>2</w:t>
        </w:r>
      </w:hyperlink>
    </w:p>
    <w:p w14:paraId="730BFA71" w14:textId="77777777" w:rsidR="00CE4D83" w:rsidRDefault="003C3E38">
      <w:pPr>
        <w:spacing w:before="240" w:after="240"/>
        <w:ind w:left="600" w:right="600"/>
        <w:rPr>
          <w:i/>
        </w:rPr>
      </w:pPr>
      <w:r>
        <w:rPr>
          <w:i/>
        </w:rPr>
        <w:t>(Kessler and McKenna, Gender: an ethnomethodological approach, pp18)</w:t>
      </w:r>
    </w:p>
    <w:p w14:paraId="2D93A562" w14:textId="77777777" w:rsidR="00CE4D83" w:rsidRDefault="008552B5">
      <w:r>
        <w:rPr>
          <w:noProof/>
        </w:rPr>
        <w:pict w14:anchorId="3006C9C7">
          <v:rect id="_x0000_i1025" alt="" style="width:468pt;height:.05pt;mso-width-percent:0;mso-height-percent:0;mso-width-percent:0;mso-height-percent:0" o:hralign="center" o:hrstd="t" o:hr="t" fillcolor="#a0a0a0" stroked="f"/>
        </w:pict>
      </w:r>
    </w:p>
    <w:p w14:paraId="143C5C79" w14:textId="0B96FD11" w:rsidR="00CE4D83" w:rsidRDefault="003C3E38">
      <w:pPr>
        <w:numPr>
          <w:ilvl w:val="0"/>
          <w:numId w:val="1"/>
        </w:numPr>
        <w:spacing w:before="240"/>
      </w:pPr>
      <w:r>
        <w:t xml:space="preserve">By defined criterion, I mean having some set guidelines in mind to determine </w:t>
      </w:r>
      <w:del w:id="21" w:author="Samuel Yoon" w:date="2020-08-17T14:05:00Z">
        <w:r w:rsidDel="007A7FB1">
          <w:delText>someones</w:delText>
        </w:r>
      </w:del>
      <w:ins w:id="22" w:author="Samuel Yoon" w:date="2020-08-17T14:05:00Z">
        <w:r w:rsidR="007A7FB1">
          <w:t>someone’s</w:t>
        </w:r>
      </w:ins>
      <w:r>
        <w:t xml:space="preserve"> gender. For example, seeing a beard and attributing manliness. Instead, Kessler and McKenna’s work demonstrates that we instinctively attribute gender (that person is a man) and then justify it later (“I attributed them as a man because of their beard”).</w:t>
      </w:r>
      <w:r>
        <w:br/>
      </w:r>
      <w:r>
        <w:br/>
        <w:t xml:space="preserve"> Think about what your thought process is when you see someone who’s gender is ambiguous. </w:t>
      </w:r>
      <w:hyperlink r:id="rId27" w:anchor="fnref:defined-criterion">
        <w:r>
          <w:rPr>
            <w:color w:val="1155CC"/>
            <w:u w:val="single"/>
          </w:rPr>
          <w:t>↩</w:t>
        </w:r>
        <w:r>
          <w:rPr>
            <w:color w:val="1155CC"/>
            <w:u w:val="single"/>
          </w:rPr>
          <w:br/>
        </w:r>
      </w:hyperlink>
    </w:p>
    <w:p w14:paraId="6AB44673" w14:textId="77777777" w:rsidR="00CE4D83" w:rsidRDefault="003C3E38">
      <w:pPr>
        <w:numPr>
          <w:ilvl w:val="0"/>
          <w:numId w:val="1"/>
        </w:numPr>
      </w:pPr>
      <w:r>
        <w:t xml:space="preserve">Kessler, Suzanne J., and Wendy McKenna. Gender: An Ethnomethodological Approach. University of Chicago Press, 1985. </w:t>
      </w:r>
      <w:hyperlink r:id="rId28" w:anchor="fnref:gender">
        <w:r>
          <w:rPr>
            <w:color w:val="1155CC"/>
            <w:u w:val="single"/>
          </w:rPr>
          <w:t>↩</w:t>
        </w:r>
      </w:hyperlink>
      <w:r>
        <w:t xml:space="preserve"> </w:t>
      </w:r>
      <w:hyperlink r:id="rId29" w:anchor="fnref:gender:1">
        <w:r>
          <w:rPr>
            <w:color w:val="1155CC"/>
            <w:u w:val="single"/>
          </w:rPr>
          <w:t>↩</w:t>
        </w:r>
      </w:hyperlink>
      <w:hyperlink r:id="rId30" w:anchor="fnref:gender:1">
        <w:r>
          <w:rPr>
            <w:color w:val="1155CC"/>
            <w:u w:val="single"/>
            <w:vertAlign w:val="superscript"/>
          </w:rPr>
          <w:t>2</w:t>
        </w:r>
      </w:hyperlink>
      <w:r>
        <w:t xml:space="preserve"> </w:t>
      </w:r>
      <w:hyperlink r:id="rId31" w:anchor="fnref:gender:2">
        <w:r>
          <w:rPr>
            <w:color w:val="1155CC"/>
            <w:u w:val="single"/>
          </w:rPr>
          <w:t>↩</w:t>
        </w:r>
      </w:hyperlink>
      <w:hyperlink r:id="rId32" w:anchor="fnref:gender:2">
        <w:r>
          <w:rPr>
            <w:color w:val="1155CC"/>
            <w:u w:val="single"/>
            <w:vertAlign w:val="superscript"/>
          </w:rPr>
          <w:t>3</w:t>
        </w:r>
      </w:hyperlink>
      <w:r>
        <w:t xml:space="preserve"> </w:t>
      </w:r>
      <w:hyperlink r:id="rId33" w:anchor="fnref:gender:3">
        <w:r>
          <w:rPr>
            <w:color w:val="1155CC"/>
            <w:u w:val="single"/>
          </w:rPr>
          <w:t>↩</w:t>
        </w:r>
      </w:hyperlink>
      <w:hyperlink r:id="rId34" w:anchor="fnref:gender:3">
        <w:r>
          <w:rPr>
            <w:color w:val="1155CC"/>
            <w:u w:val="single"/>
            <w:vertAlign w:val="superscript"/>
          </w:rPr>
          <w:t>4</w:t>
        </w:r>
        <w:r>
          <w:rPr>
            <w:color w:val="1155CC"/>
            <w:u w:val="single"/>
            <w:vertAlign w:val="superscript"/>
          </w:rPr>
          <w:br/>
        </w:r>
      </w:hyperlink>
    </w:p>
    <w:p w14:paraId="20FFA855" w14:textId="77777777" w:rsidR="00CE4D83" w:rsidRDefault="003C3E38">
      <w:pPr>
        <w:numPr>
          <w:ilvl w:val="0"/>
          <w:numId w:val="1"/>
        </w:numPr>
      </w:pPr>
      <w:r>
        <w:t>R. W. Sperry,</w:t>
      </w:r>
      <w:hyperlink r:id="rId35">
        <w:r>
          <w:t xml:space="preserve"> </w:t>
        </w:r>
      </w:hyperlink>
      <w:hyperlink r:id="rId36">
        <w:r>
          <w:rPr>
            <w:color w:val="1155CC"/>
            <w:u w:val="single"/>
          </w:rPr>
          <w:t>“Cerebral Organization and Behavior,”</w:t>
        </w:r>
      </w:hyperlink>
      <w:r>
        <w:t xml:space="preserve"> Science, vol. 133, no. 3466, pp. 1749–1757, 1961. </w:t>
      </w:r>
      <w:hyperlink r:id="rId37" w:anchor="fnref:1">
        <w:r>
          <w:rPr>
            <w:color w:val="1155CC"/>
            <w:u w:val="single"/>
          </w:rPr>
          <w:t>↩</w:t>
        </w:r>
        <w:r>
          <w:rPr>
            <w:color w:val="1155CC"/>
            <w:u w:val="single"/>
          </w:rPr>
          <w:br/>
        </w:r>
      </w:hyperlink>
    </w:p>
    <w:p w14:paraId="0AE996B4" w14:textId="77777777" w:rsidR="00CE4D83" w:rsidRDefault="003C3E38">
      <w:pPr>
        <w:numPr>
          <w:ilvl w:val="0"/>
          <w:numId w:val="1"/>
        </w:numPr>
      </w:pPr>
      <w:r>
        <w:t>V. Mark,</w:t>
      </w:r>
      <w:hyperlink r:id="rId38" w:anchor="v=onepage&amp;q&amp;f=false">
        <w:r>
          <w:t xml:space="preserve"> </w:t>
        </w:r>
      </w:hyperlink>
      <w:hyperlink r:id="rId39" w:anchor="v=onepage&amp;q&amp;f=false">
        <w:r>
          <w:rPr>
            <w:color w:val="1155CC"/>
            <w:u w:val="single"/>
          </w:rPr>
          <w:t>“Conflicting communicative behavior in a split-brain patient: Support for dual consciousness,”</w:t>
        </w:r>
      </w:hyperlink>
      <w:r>
        <w:t xml:space="preserve"> Toward a science of consciousness: The first Tucson discussions and debates, pp. 189–196, 1996. </w:t>
      </w:r>
      <w:hyperlink r:id="rId40" w:anchor="fnref:2">
        <w:r>
          <w:rPr>
            <w:color w:val="1155CC"/>
            <w:u w:val="single"/>
          </w:rPr>
          <w:t>↩</w:t>
        </w:r>
        <w:r>
          <w:rPr>
            <w:color w:val="1155CC"/>
            <w:u w:val="single"/>
          </w:rPr>
          <w:br/>
        </w:r>
      </w:hyperlink>
    </w:p>
    <w:p w14:paraId="3E47385B" w14:textId="77777777" w:rsidR="00CE4D83" w:rsidRDefault="003C3E38">
      <w:pPr>
        <w:numPr>
          <w:ilvl w:val="0"/>
          <w:numId w:val="1"/>
        </w:numPr>
      </w:pPr>
      <w:r>
        <w:t>R. W. Sperry,</w:t>
      </w:r>
      <w:hyperlink r:id="rId41">
        <w:r>
          <w:t xml:space="preserve"> </w:t>
        </w:r>
      </w:hyperlink>
      <w:hyperlink r:id="rId42">
        <w:r>
          <w:rPr>
            <w:color w:val="1155CC"/>
            <w:u w:val="single"/>
          </w:rPr>
          <w:t xml:space="preserve">“Hemisphere </w:t>
        </w:r>
        <w:proofErr w:type="spellStart"/>
        <w:r>
          <w:rPr>
            <w:color w:val="1155CC"/>
            <w:u w:val="single"/>
          </w:rPr>
          <w:t>deconnection</w:t>
        </w:r>
        <w:proofErr w:type="spellEnd"/>
        <w:r>
          <w:rPr>
            <w:color w:val="1155CC"/>
            <w:u w:val="single"/>
          </w:rPr>
          <w:t xml:space="preserve"> and unity in conscious awareness,”</w:t>
        </w:r>
      </w:hyperlink>
      <w:r>
        <w:t xml:space="preserve"> The American psychologist, vol. 23, no. 10, p. 723, 1968. </w:t>
      </w:r>
      <w:hyperlink r:id="rId43" w:anchor="fnref:3">
        <w:r>
          <w:rPr>
            <w:color w:val="1155CC"/>
            <w:u w:val="single"/>
          </w:rPr>
          <w:t>↩</w:t>
        </w:r>
        <w:r>
          <w:rPr>
            <w:color w:val="1155CC"/>
            <w:u w:val="single"/>
          </w:rPr>
          <w:br/>
        </w:r>
      </w:hyperlink>
    </w:p>
    <w:p w14:paraId="4D49C10B" w14:textId="77777777" w:rsidR="00CE4D83" w:rsidRDefault="003C3E38">
      <w:pPr>
        <w:numPr>
          <w:ilvl w:val="0"/>
          <w:numId w:val="1"/>
        </w:numPr>
      </w:pPr>
      <w:r>
        <w:t xml:space="preserve">M. S. Gazzaniga, J. E. </w:t>
      </w:r>
      <w:proofErr w:type="spellStart"/>
      <w:r>
        <w:t>Bogen</w:t>
      </w:r>
      <w:proofErr w:type="spellEnd"/>
      <w:r>
        <w:t>, and R. W. Sperry,</w:t>
      </w:r>
      <w:hyperlink r:id="rId44">
        <w:r>
          <w:t xml:space="preserve"> </w:t>
        </w:r>
      </w:hyperlink>
      <w:hyperlink r:id="rId45">
        <w:r>
          <w:rPr>
            <w:color w:val="1155CC"/>
            <w:u w:val="single"/>
          </w:rPr>
          <w:t xml:space="preserve">“Observations on visual perception after </w:t>
        </w:r>
        <w:proofErr w:type="spellStart"/>
        <w:r>
          <w:rPr>
            <w:color w:val="1155CC"/>
            <w:u w:val="single"/>
          </w:rPr>
          <w:t>disconnexion</w:t>
        </w:r>
        <w:proofErr w:type="spellEnd"/>
        <w:r>
          <w:rPr>
            <w:color w:val="1155CC"/>
            <w:u w:val="single"/>
          </w:rPr>
          <w:t xml:space="preserve"> of the cerebral hemispheres in man,”</w:t>
        </w:r>
      </w:hyperlink>
      <w:r>
        <w:t xml:space="preserve"> Brain, vol. 88, no. 2, pp. 221–236, 1965. </w:t>
      </w:r>
      <w:hyperlink r:id="rId46" w:anchor="fnref:4">
        <w:r>
          <w:rPr>
            <w:color w:val="1155CC"/>
            <w:u w:val="single"/>
          </w:rPr>
          <w:t>↩</w:t>
        </w:r>
        <w:r>
          <w:rPr>
            <w:color w:val="1155CC"/>
            <w:u w:val="single"/>
          </w:rPr>
          <w:br/>
        </w:r>
      </w:hyperlink>
    </w:p>
    <w:p w14:paraId="217F8F80" w14:textId="77777777" w:rsidR="00CE4D83" w:rsidRDefault="003C3E38">
      <w:pPr>
        <w:numPr>
          <w:ilvl w:val="0"/>
          <w:numId w:val="1"/>
        </w:numPr>
      </w:pPr>
      <w:r>
        <w:t xml:space="preserve">R. W. Sperry, E. </w:t>
      </w:r>
      <w:proofErr w:type="spellStart"/>
      <w:r>
        <w:t>Zaidel</w:t>
      </w:r>
      <w:proofErr w:type="spellEnd"/>
      <w:r>
        <w:t xml:space="preserve">, and D. </w:t>
      </w:r>
      <w:proofErr w:type="spellStart"/>
      <w:r>
        <w:t>Zaidel</w:t>
      </w:r>
      <w:proofErr w:type="spellEnd"/>
      <w:r>
        <w:t>,</w:t>
      </w:r>
      <w:hyperlink r:id="rId47">
        <w:r>
          <w:t xml:space="preserve"> </w:t>
        </w:r>
      </w:hyperlink>
      <w:hyperlink r:id="rId48">
        <w:r>
          <w:rPr>
            <w:color w:val="1155CC"/>
            <w:u w:val="single"/>
          </w:rPr>
          <w:t>“</w:t>
        </w:r>
        <w:proofErr w:type="spellStart"/>
        <w:r>
          <w:rPr>
            <w:color w:val="1155CC"/>
            <w:u w:val="single"/>
          </w:rPr>
          <w:t>Self recognition</w:t>
        </w:r>
        <w:proofErr w:type="spellEnd"/>
        <w:r>
          <w:rPr>
            <w:color w:val="1155CC"/>
            <w:u w:val="single"/>
          </w:rPr>
          <w:t xml:space="preserve"> and social awareness in the </w:t>
        </w:r>
        <w:proofErr w:type="spellStart"/>
        <w:r>
          <w:rPr>
            <w:color w:val="1155CC"/>
            <w:u w:val="single"/>
          </w:rPr>
          <w:t>deconnected</w:t>
        </w:r>
        <w:proofErr w:type="spellEnd"/>
        <w:r>
          <w:rPr>
            <w:color w:val="1155CC"/>
            <w:u w:val="single"/>
          </w:rPr>
          <w:t xml:space="preserve"> minor hemisphere,”</w:t>
        </w:r>
      </w:hyperlink>
      <w:r>
        <w:t xml:space="preserve"> </w:t>
      </w:r>
      <w:proofErr w:type="spellStart"/>
      <w:r>
        <w:t>Neuropsychologia</w:t>
      </w:r>
      <w:proofErr w:type="spellEnd"/>
      <w:r>
        <w:t xml:space="preserve">, vol. 17, no. 2, pp. 153–166, 1979. </w:t>
      </w:r>
      <w:hyperlink r:id="rId49" w:anchor="fnref:5">
        <w:r>
          <w:rPr>
            <w:color w:val="1155CC"/>
            <w:u w:val="single"/>
          </w:rPr>
          <w:t>↩</w:t>
        </w:r>
        <w:r>
          <w:rPr>
            <w:color w:val="1155CC"/>
            <w:u w:val="single"/>
          </w:rPr>
          <w:br/>
        </w:r>
      </w:hyperlink>
    </w:p>
    <w:p w14:paraId="35B0E66F" w14:textId="77777777" w:rsidR="00CE4D83" w:rsidRDefault="003C3E38">
      <w:pPr>
        <w:numPr>
          <w:ilvl w:val="0"/>
          <w:numId w:val="1"/>
        </w:numPr>
        <w:spacing w:after="240"/>
      </w:pPr>
      <w:r>
        <w:t xml:space="preserve">M. S. Gazzaniga, J. E. </w:t>
      </w:r>
      <w:proofErr w:type="spellStart"/>
      <w:r>
        <w:t>Bogen</w:t>
      </w:r>
      <w:proofErr w:type="spellEnd"/>
      <w:r>
        <w:t>, and R. W. Sperry,</w:t>
      </w:r>
      <w:hyperlink r:id="rId50">
        <w:r>
          <w:t xml:space="preserve"> </w:t>
        </w:r>
      </w:hyperlink>
      <w:hyperlink r:id="rId51">
        <w:r>
          <w:rPr>
            <w:color w:val="1155CC"/>
            <w:u w:val="single"/>
          </w:rPr>
          <w:t>“Some Functional Effects of Sectioning the Cerebral Commissures in Man,”</w:t>
        </w:r>
      </w:hyperlink>
      <w:r>
        <w:t xml:space="preserve"> Proceedings of the National Academy of Sciences, vol. 48, no. 10, pp. 1765–1769, 1962. </w:t>
      </w:r>
      <w:hyperlink r:id="rId52" w:anchor="fnref:6">
        <w:r>
          <w:rPr>
            <w:color w:val="1155CC"/>
            <w:u w:val="single"/>
          </w:rPr>
          <w:t>↩</w:t>
        </w:r>
        <w:r>
          <w:rPr>
            <w:color w:val="1155CC"/>
            <w:u w:val="single"/>
          </w:rPr>
          <w:br/>
        </w:r>
      </w:hyperlink>
    </w:p>
    <w:p w14:paraId="5E850E5C" w14:textId="77777777" w:rsidR="00CE4D83" w:rsidRDefault="00CE4D83"/>
    <w:sectPr w:rsidR="00CE4D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Samuel Yoon" w:date="2020-08-17T14:05:00Z" w:initials="SY">
    <w:p w14:paraId="54FEDEA1" w14:textId="77777777" w:rsidR="007A7FB1" w:rsidRPr="007A7FB1" w:rsidRDefault="007A7FB1" w:rsidP="007A7FB1">
      <w:pPr>
        <w:rPr>
          <w:rFonts w:ascii="Times New Roman" w:eastAsia="Times New Roman" w:hAnsi="Times New Roman" w:cs="Times New Roman"/>
          <w:sz w:val="24"/>
          <w:szCs w:val="24"/>
          <w:lang w:val="en-CA"/>
        </w:rPr>
      </w:pPr>
      <w:r>
        <w:rPr>
          <w:rStyle w:val="CommentReference"/>
        </w:rPr>
        <w:annotationRef/>
      </w:r>
      <w:r w:rsidRPr="007A7FB1">
        <w:rPr>
          <w:rFonts w:ascii="Helvetica" w:eastAsia="Times New Roman" w:hAnsi="Helvetica" w:cs="Times New Roman"/>
          <w:color w:val="3C4043"/>
          <w:spacing w:val="3"/>
          <w:sz w:val="21"/>
          <w:szCs w:val="21"/>
          <w:shd w:val="clear" w:color="auto" w:fill="FFFFFF"/>
          <w:lang w:val="en-CA"/>
        </w:rPr>
        <w:t>Notable what? You mean this is a side note?</w:t>
      </w:r>
      <w:r w:rsidRPr="007A7FB1">
        <w:rPr>
          <w:rFonts w:ascii="Helvetica" w:eastAsia="Times New Roman" w:hAnsi="Helvetica" w:cs="Times New Roman"/>
          <w:color w:val="3C4043"/>
          <w:spacing w:val="3"/>
          <w:sz w:val="21"/>
          <w:szCs w:val="21"/>
          <w:lang w:val="en-CA"/>
        </w:rPr>
        <w:br/>
      </w:r>
      <w:r w:rsidRPr="007A7FB1">
        <w:rPr>
          <w:rFonts w:ascii="Helvetica" w:eastAsia="Times New Roman" w:hAnsi="Helvetica" w:cs="Times New Roman"/>
          <w:color w:val="3C4043"/>
          <w:spacing w:val="3"/>
          <w:sz w:val="21"/>
          <w:szCs w:val="21"/>
          <w:lang w:val="en-CA"/>
        </w:rPr>
        <w:br/>
      </w:r>
      <w:r w:rsidRPr="007A7FB1">
        <w:rPr>
          <w:rFonts w:ascii="Helvetica" w:eastAsia="Times New Roman" w:hAnsi="Helvetica" w:cs="Times New Roman"/>
          <w:color w:val="3C4043"/>
          <w:spacing w:val="3"/>
          <w:sz w:val="21"/>
          <w:szCs w:val="21"/>
          <w:shd w:val="clear" w:color="auto" w:fill="FFFFFF"/>
          <w:lang w:val="en-CA"/>
        </w:rPr>
        <w:t>what does this statement mean in terms of the argument that gender attribution is retroactive. Consider explaining the implications of this evidence to the Author's argument... does is strengthen it or weaken it?</w:t>
      </w:r>
    </w:p>
    <w:p w14:paraId="4A46AB90" w14:textId="50AFAECA" w:rsidR="007A7FB1" w:rsidRDefault="007A7FB1">
      <w:pPr>
        <w:pStyle w:val="CommentText"/>
      </w:pPr>
    </w:p>
  </w:comment>
  <w:comment w:id="19" w:author="Samuel Yoon" w:date="2020-08-17T13:53:00Z" w:initials="SY">
    <w:p w14:paraId="32BE24EA" w14:textId="168ADEDC" w:rsidR="00AE3144" w:rsidRDefault="00AE3144">
      <w:pPr>
        <w:pStyle w:val="CommentText"/>
      </w:pPr>
      <w:r>
        <w:rPr>
          <w:rStyle w:val="CommentReference"/>
        </w:rPr>
        <w:annotationRef/>
      </w:r>
      <w:r>
        <w:t xml:space="preserve">What notion? Are you arguing that gender attribution is subjective but experienced as objective or wrongly perceived and thought as objective? </w:t>
      </w:r>
    </w:p>
  </w:comment>
  <w:comment w:id="20" w:author="Samuel Yoon" w:date="2020-08-17T13:52:00Z" w:initials="SY">
    <w:p w14:paraId="2DF26430" w14:textId="77777777" w:rsidR="00AE3144" w:rsidRDefault="00AE3144">
      <w:pPr>
        <w:pStyle w:val="CommentText"/>
      </w:pPr>
      <w:r>
        <w:rPr>
          <w:rStyle w:val="CommentReference"/>
        </w:rPr>
        <w:annotationRef/>
      </w:r>
      <w:r>
        <w:t xml:space="preserve">I think there can be a final sentence that connects back to gender attribution to clearly tie this idea of objective and subjective experiences to gender. </w:t>
      </w:r>
    </w:p>
    <w:p w14:paraId="0C79ABBD" w14:textId="77777777" w:rsidR="00AE3144" w:rsidRDefault="00AE3144">
      <w:pPr>
        <w:pStyle w:val="CommentText"/>
      </w:pPr>
    </w:p>
    <w:p w14:paraId="066D94A8" w14:textId="46FA541D" w:rsidR="00AE3144" w:rsidRDefault="00AE31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46AB90" w15:done="0"/>
  <w15:commentEx w15:paraId="32BE24EA" w15:done="0"/>
  <w15:commentEx w15:paraId="066D94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0D29" w16cex:dateUtc="2020-08-17T18:05:00Z"/>
  <w16cex:commentExtensible w16cex:durableId="22E50A70" w16cex:dateUtc="2020-08-17T17:53:00Z"/>
  <w16cex:commentExtensible w16cex:durableId="22E50A32" w16cex:dateUtc="2020-08-17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46AB90" w16cid:durableId="22E50D29"/>
  <w16cid:commentId w16cid:paraId="32BE24EA" w16cid:durableId="22E50A70"/>
  <w16cid:commentId w16cid:paraId="066D94A8" w16cid:durableId="22E50A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D50E47"/>
    <w:multiLevelType w:val="multilevel"/>
    <w:tmpl w:val="FB22F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Yoon">
    <w15:presenceInfo w15:providerId="AD" w15:userId="S::samuelv.yoon@mail.utoronto.ca::c943a6e3-5820-4b9b-ae3f-680621f6bd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D83"/>
    <w:rsid w:val="003C3E38"/>
    <w:rsid w:val="007A7FB1"/>
    <w:rsid w:val="008552B5"/>
    <w:rsid w:val="00AE3144"/>
    <w:rsid w:val="00CE4D83"/>
    <w:rsid w:val="00F44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2F00"/>
  <w15:docId w15:val="{E70CF0EF-7534-474A-959A-73A7C641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sz w:val="36"/>
      <w:szCs w:val="36"/>
    </w:rPr>
  </w:style>
  <w:style w:type="paragraph" w:styleId="Heading2">
    <w:name w:val="heading 2"/>
    <w:basedOn w:val="Normal"/>
    <w:next w:val="Normal"/>
    <w:uiPriority w:val="9"/>
    <w:unhideWhenUsed/>
    <w:qFormat/>
    <w:pPr>
      <w:spacing w:before="200"/>
      <w:outlineLvl w:val="1"/>
    </w:pPr>
    <w:rPr>
      <w:sz w:val="28"/>
      <w:szCs w:val="28"/>
      <w:u w:val="single"/>
    </w:rPr>
  </w:style>
  <w:style w:type="paragraph" w:styleId="Heading3">
    <w:name w:val="heading 3"/>
    <w:basedOn w:val="Normal"/>
    <w:next w:val="Normal"/>
    <w:uiPriority w:val="9"/>
    <w:semiHidden/>
    <w:unhideWhenUsed/>
    <w:qFormat/>
    <w:pPr>
      <w:spacing w:before="200"/>
      <w:outlineLvl w:val="2"/>
    </w:pPr>
    <w:rPr>
      <w:i/>
      <w:sz w:val="24"/>
      <w:szCs w:val="24"/>
    </w:rPr>
  </w:style>
  <w:style w:type="paragraph" w:styleId="Heading4">
    <w:name w:val="heading 4"/>
    <w:basedOn w:val="Normal"/>
    <w:next w:val="Normal"/>
    <w:uiPriority w:val="9"/>
    <w:semiHidden/>
    <w:unhideWhenUsed/>
    <w:qFormat/>
    <w:pPr>
      <w:spacing w:before="200"/>
      <w:outlineLvl w:val="3"/>
    </w:pPr>
    <w:rPr>
      <w:sz w:val="22"/>
      <w:szCs w:val="22"/>
      <w:u w:val="single"/>
    </w:rPr>
  </w:style>
  <w:style w:type="paragraph" w:styleId="Heading5">
    <w:name w:val="heading 5"/>
    <w:basedOn w:val="Normal"/>
    <w:next w:val="Normal"/>
    <w:uiPriority w:val="9"/>
    <w:semiHidden/>
    <w:unhideWhenUsed/>
    <w:qFormat/>
    <w:pPr>
      <w:spacing w:before="240" w:after="60"/>
      <w:outlineLvl w:val="4"/>
    </w:pPr>
    <w:rPr>
      <w:color w:val="B7B7B7"/>
      <w:sz w:val="24"/>
      <w:szCs w:val="24"/>
    </w:rPr>
  </w:style>
  <w:style w:type="paragraph" w:styleId="Heading6">
    <w:name w:val="heading 6"/>
    <w:basedOn w:val="Normal"/>
    <w:next w:val="Normal"/>
    <w:uiPriority w:val="9"/>
    <w:semiHidden/>
    <w:unhideWhenUsed/>
    <w:qFormat/>
    <w:pPr>
      <w:spacing w:before="240" w:after="60"/>
      <w:outlineLvl w:val="5"/>
    </w:pPr>
    <w:rPr>
      <w:i/>
      <w:color w:val="B7B7B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sz w:val="42"/>
      <w:szCs w:val="42"/>
    </w:rPr>
  </w:style>
  <w:style w:type="paragraph" w:styleId="Subtitle">
    <w:name w:val="Subtitle"/>
    <w:basedOn w:val="Normal"/>
    <w:next w:val="Normal"/>
    <w:uiPriority w:val="11"/>
    <w:qFormat/>
    <w:pPr>
      <w:spacing w:line="240" w:lineRule="auto"/>
      <w:jc w:val="center"/>
    </w:pPr>
    <w:rPr>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445B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45B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E3144"/>
    <w:rPr>
      <w:sz w:val="16"/>
      <w:szCs w:val="16"/>
    </w:rPr>
  </w:style>
  <w:style w:type="paragraph" w:styleId="CommentText">
    <w:name w:val="annotation text"/>
    <w:basedOn w:val="Normal"/>
    <w:link w:val="CommentTextChar"/>
    <w:uiPriority w:val="99"/>
    <w:semiHidden/>
    <w:unhideWhenUsed/>
    <w:rsid w:val="00AE3144"/>
    <w:pPr>
      <w:spacing w:line="240" w:lineRule="auto"/>
    </w:pPr>
  </w:style>
  <w:style w:type="character" w:customStyle="1" w:styleId="CommentTextChar">
    <w:name w:val="Comment Text Char"/>
    <w:basedOn w:val="DefaultParagraphFont"/>
    <w:link w:val="CommentText"/>
    <w:uiPriority w:val="99"/>
    <w:semiHidden/>
    <w:rsid w:val="00AE3144"/>
  </w:style>
  <w:style w:type="paragraph" w:styleId="CommentSubject">
    <w:name w:val="annotation subject"/>
    <w:basedOn w:val="CommentText"/>
    <w:next w:val="CommentText"/>
    <w:link w:val="CommentSubjectChar"/>
    <w:uiPriority w:val="99"/>
    <w:semiHidden/>
    <w:unhideWhenUsed/>
    <w:rsid w:val="00AE3144"/>
    <w:rPr>
      <w:b/>
      <w:bCs/>
    </w:rPr>
  </w:style>
  <w:style w:type="character" w:customStyle="1" w:styleId="CommentSubjectChar">
    <w:name w:val="Comment Subject Char"/>
    <w:basedOn w:val="CommentTextChar"/>
    <w:link w:val="CommentSubject"/>
    <w:uiPriority w:val="99"/>
    <w:semiHidden/>
    <w:rsid w:val="00AE3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539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127.0.0.1:4000/2020/07/15/%5Bhttps://www.youtube.com/watch?v=wfYbgdo8e-8%5D" TargetMode="External"/><Relationship Id="rId18" Type="http://schemas.openxmlformats.org/officeDocument/2006/relationships/hyperlink" Target="http://127.0.0.1:4000/2020/07/15/kessler-mckenna.html" TargetMode="External"/><Relationship Id="rId26" Type="http://schemas.openxmlformats.org/officeDocument/2006/relationships/hyperlink" Target="http://127.0.0.1:4000/2020/07/15/kessler-mckenna.html" TargetMode="External"/><Relationship Id="rId39" Type="http://schemas.openxmlformats.org/officeDocument/2006/relationships/hyperlink" Target="https://books.google.ca/books?id=86KyIsdi8D8C&amp;lpg=PA189&amp;pg=PA189" TargetMode="External"/><Relationship Id="rId21" Type="http://schemas.openxmlformats.org/officeDocument/2006/relationships/comments" Target="comments.xml"/><Relationship Id="rId34" Type="http://schemas.openxmlformats.org/officeDocument/2006/relationships/hyperlink" Target="http://127.0.0.1:4000/2020/07/15/kessler-mckenna.html" TargetMode="External"/><Relationship Id="rId42" Type="http://schemas.openxmlformats.org/officeDocument/2006/relationships/hyperlink" Target="http://www.holah.karoo.net/sperrystudy.htm" TargetMode="External"/><Relationship Id="rId47" Type="http://schemas.openxmlformats.org/officeDocument/2006/relationships/hyperlink" Target="http://people.uncw.edu/puente/sperry/sperrypapers/70s/210-1979.pdf" TargetMode="External"/><Relationship Id="rId50" Type="http://schemas.openxmlformats.org/officeDocument/2006/relationships/hyperlink" Target="http://people.uncw.edu/puente/sperry/sperrypapers/60s/91-1962.pdf" TargetMode="External"/><Relationship Id="rId55" Type="http://schemas.openxmlformats.org/officeDocument/2006/relationships/theme" Target="theme/theme1.xml"/><Relationship Id="rId7" Type="http://schemas.openxmlformats.org/officeDocument/2006/relationships/hyperlink" Target="http://127.0.0.1:4000/2018/04/06/gender-as-a-performance.html" TargetMode="External"/><Relationship Id="rId2" Type="http://schemas.openxmlformats.org/officeDocument/2006/relationships/numbering" Target="numbering.xml"/><Relationship Id="rId16" Type="http://schemas.openxmlformats.org/officeDocument/2006/relationships/hyperlink" Target="http://127.0.0.1:4000/2020/07/15/kessler-mckenna.html" TargetMode="External"/><Relationship Id="rId29" Type="http://schemas.openxmlformats.org/officeDocument/2006/relationships/hyperlink" Target="http://127.0.0.1:4000/2020/07/15/kessler-mckenna.html" TargetMode="External"/><Relationship Id="rId11" Type="http://schemas.openxmlformats.org/officeDocument/2006/relationships/hyperlink" Target="http://127.0.0.1:4000/2020/07/15/kessler-mckenna.html" TargetMode="External"/><Relationship Id="rId24" Type="http://schemas.microsoft.com/office/2018/08/relationships/commentsExtensible" Target="commentsExtensible.xml"/><Relationship Id="rId32" Type="http://schemas.openxmlformats.org/officeDocument/2006/relationships/hyperlink" Target="http://127.0.0.1:4000/2020/07/15/kessler-mckenna.html" TargetMode="External"/><Relationship Id="rId37" Type="http://schemas.openxmlformats.org/officeDocument/2006/relationships/hyperlink" Target="http://127.0.0.1:4000/2020/07/15/kessler-mckenna.html" TargetMode="External"/><Relationship Id="rId40" Type="http://schemas.openxmlformats.org/officeDocument/2006/relationships/hyperlink" Target="http://127.0.0.1:4000/2020/07/15/kessler-mckenna.html" TargetMode="External"/><Relationship Id="rId45" Type="http://schemas.openxmlformats.org/officeDocument/2006/relationships/hyperlink" Target="http://people.uncw.edu/puente/sperry/sperrypapers/60s/111-1965.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4000/2020/07/15/kessler-mckenna.html" TargetMode="External"/><Relationship Id="rId19" Type="http://schemas.openxmlformats.org/officeDocument/2006/relationships/hyperlink" Target="http://127.0.0.1:4000/2020/07/15/kessler-mckenna.html" TargetMode="External"/><Relationship Id="rId31" Type="http://schemas.openxmlformats.org/officeDocument/2006/relationships/hyperlink" Target="http://127.0.0.1:4000/2020/07/15/kessler-mckenna.html" TargetMode="External"/><Relationship Id="rId44" Type="http://schemas.openxmlformats.org/officeDocument/2006/relationships/hyperlink" Target="http://people.uncw.edu/puente/sperry/sperrypapers/60s/111-1965.pdf" TargetMode="External"/><Relationship Id="rId52" Type="http://schemas.openxmlformats.org/officeDocument/2006/relationships/hyperlink" Target="http://127.0.0.1:4000/2020/07/15/kessler-mckenna.html" TargetMode="External"/><Relationship Id="rId4" Type="http://schemas.openxmlformats.org/officeDocument/2006/relationships/settings" Target="settings.xml"/><Relationship Id="rId9" Type="http://schemas.openxmlformats.org/officeDocument/2006/relationships/hyperlink" Target="http://127.0.0.1:4000/2020/07/15/kessler-mckenna.html" TargetMode="External"/><Relationship Id="rId14" Type="http://schemas.openxmlformats.org/officeDocument/2006/relationships/hyperlink" Target="http://127.0.0.1:4000/2020/07/15/%5Bhttps://www.youtube.com/watch?v=wfYbgdo8e-8%5D" TargetMode="External"/><Relationship Id="rId22" Type="http://schemas.microsoft.com/office/2011/relationships/commentsExtended" Target="commentsExtended.xml"/><Relationship Id="rId27" Type="http://schemas.openxmlformats.org/officeDocument/2006/relationships/hyperlink" Target="http://127.0.0.1:4000/2020/07/15/kessler-mckenna.html" TargetMode="External"/><Relationship Id="rId30" Type="http://schemas.openxmlformats.org/officeDocument/2006/relationships/hyperlink" Target="http://127.0.0.1:4000/2020/07/15/kessler-mckenna.html" TargetMode="External"/><Relationship Id="rId35" Type="http://schemas.openxmlformats.org/officeDocument/2006/relationships/hyperlink" Target="http://people.uncw.edu/puente/sperry/sperrypapers/60s/85-1961.pdf" TargetMode="External"/><Relationship Id="rId43" Type="http://schemas.openxmlformats.org/officeDocument/2006/relationships/hyperlink" Target="http://127.0.0.1:4000/2020/07/15/kessler-mckenna.html" TargetMode="External"/><Relationship Id="rId48" Type="http://schemas.openxmlformats.org/officeDocument/2006/relationships/hyperlink" Target="http://people.uncw.edu/puente/sperry/sperrypapers/70s/210-1979.pdf" TargetMode="External"/><Relationship Id="rId8" Type="http://schemas.openxmlformats.org/officeDocument/2006/relationships/hyperlink" Target="http://127.0.0.1:4000/2020/07/15/kessler-mckenna.html" TargetMode="External"/><Relationship Id="rId51" Type="http://schemas.openxmlformats.org/officeDocument/2006/relationships/hyperlink" Target="http://people.uncw.edu/puente/sperry/sperrypapers/60s/91-1962.pdf" TargetMode="External"/><Relationship Id="rId3" Type="http://schemas.openxmlformats.org/officeDocument/2006/relationships/styles" Target="styles.xml"/><Relationship Id="rId12" Type="http://schemas.openxmlformats.org/officeDocument/2006/relationships/hyperlink" Target="http://127.0.0.1:4000/2020/07/15/kessler-mckenna.html" TargetMode="External"/><Relationship Id="rId17" Type="http://schemas.openxmlformats.org/officeDocument/2006/relationships/hyperlink" Target="http://127.0.0.1:4000/2020/07/15/kessler-mckenna.html" TargetMode="External"/><Relationship Id="rId25" Type="http://schemas.openxmlformats.org/officeDocument/2006/relationships/hyperlink" Target="http://127.0.0.1:4000/2020/07/15/kessler-mckenna.html" TargetMode="External"/><Relationship Id="rId33" Type="http://schemas.openxmlformats.org/officeDocument/2006/relationships/hyperlink" Target="http://127.0.0.1:4000/2020/07/15/kessler-mckenna.html" TargetMode="External"/><Relationship Id="rId38" Type="http://schemas.openxmlformats.org/officeDocument/2006/relationships/hyperlink" Target="https://books.google.ca/books?id=86KyIsdi8D8C&amp;lpg=PA189&amp;pg=PA189" TargetMode="External"/><Relationship Id="rId46" Type="http://schemas.openxmlformats.org/officeDocument/2006/relationships/hyperlink" Target="http://127.0.0.1:4000/2020/07/15/kessler-mckenna.html" TargetMode="External"/><Relationship Id="rId20" Type="http://schemas.openxmlformats.org/officeDocument/2006/relationships/hyperlink" Target="http://127.0.0.1:4000/2020/07/15/kessler-mckenna.html" TargetMode="External"/><Relationship Id="rId41" Type="http://schemas.openxmlformats.org/officeDocument/2006/relationships/hyperlink" Target="http://www.holah.karoo.net/sperrystudy.htm"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127.0.0.1:4000/2018/04/06/gender-as-a-performance.html" TargetMode="External"/><Relationship Id="rId15" Type="http://schemas.openxmlformats.org/officeDocument/2006/relationships/hyperlink" Target="http://127.0.0.1:4000/2020/07/15/kessler-mckenna.html" TargetMode="External"/><Relationship Id="rId23" Type="http://schemas.microsoft.com/office/2016/09/relationships/commentsIds" Target="commentsIds.xml"/><Relationship Id="rId28" Type="http://schemas.openxmlformats.org/officeDocument/2006/relationships/hyperlink" Target="http://127.0.0.1:4000/2020/07/15/kessler-mckenna.html" TargetMode="External"/><Relationship Id="rId36" Type="http://schemas.openxmlformats.org/officeDocument/2006/relationships/hyperlink" Target="http://people.uncw.edu/puente/sperry/sperrypapers/60s/85-1961.pdf" TargetMode="External"/><Relationship Id="rId49" Type="http://schemas.openxmlformats.org/officeDocument/2006/relationships/hyperlink" Target="http://127.0.0.1:4000/2020/07/15/kessler-mcken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7FE0-46BA-AE49-B05C-BC93C101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Yoon</cp:lastModifiedBy>
  <cp:revision>3</cp:revision>
  <dcterms:created xsi:type="dcterms:W3CDTF">2020-08-17T17:42:00Z</dcterms:created>
  <dcterms:modified xsi:type="dcterms:W3CDTF">2020-08-17T18:06:00Z</dcterms:modified>
</cp:coreProperties>
</file>