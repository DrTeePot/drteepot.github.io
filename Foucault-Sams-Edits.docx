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B47BE" w:rsidRDefault="008E1DA0">
      <w:pPr>
        <w:pStyle w:val="Heading2"/>
        <w:spacing w:before="360" w:after="80"/>
        <w:rPr>
          <w:b/>
          <w:sz w:val="34"/>
          <w:szCs w:val="34"/>
          <w:u w:val="none"/>
        </w:rPr>
      </w:pPr>
      <w:bookmarkStart w:id="0" w:name="_11usmeressbp" w:colFirst="0" w:colLast="0"/>
      <w:bookmarkEnd w:id="0"/>
      <w:r>
        <w:rPr>
          <w:b/>
          <w:sz w:val="34"/>
          <w:szCs w:val="34"/>
          <w:u w:val="none"/>
        </w:rPr>
        <w:t>Michael Foucault – who decides the categories?</w:t>
      </w:r>
    </w:p>
    <w:p w14:paraId="00000002" w14:textId="77777777" w:rsidR="00AB47BE" w:rsidRDefault="008E1DA0">
      <w:r>
        <w:rPr>
          <w:noProof/>
        </w:rPr>
        <w:pict w14:anchorId="5448C0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3" w14:textId="77777777" w:rsidR="00AB47BE" w:rsidRDefault="008E1DA0">
      <w:r>
        <w:t>Aug 10th, 2020</w:t>
      </w:r>
    </w:p>
    <w:p w14:paraId="00000004" w14:textId="77777777" w:rsidR="00AB47BE" w:rsidRDefault="008E1DA0">
      <w:pPr>
        <w:spacing w:before="240" w:after="240"/>
        <w:rPr>
          <w:i/>
          <w:color w:val="1155CC"/>
          <w:u w:val="single"/>
        </w:rPr>
      </w:pPr>
      <w:r>
        <w:rPr>
          <w:i/>
        </w:rPr>
        <w:t>This post was originally published on Apr 6th, 2018 as part of a larger work titled</w:t>
      </w:r>
      <w:hyperlink r:id="rId5">
        <w:r>
          <w:rPr>
            <w:i/>
          </w:rPr>
          <w:t xml:space="preserve"> </w:t>
        </w:r>
      </w:hyperlink>
      <w:hyperlink r:id="rId6">
        <w:r>
          <w:rPr>
            <w:i/>
            <w:color w:val="1155CC"/>
            <w:u w:val="single"/>
          </w:rPr>
          <w:t>“Gender: Flip the script”</w:t>
        </w:r>
      </w:hyperlink>
    </w:p>
    <w:p w14:paraId="00000005" w14:textId="1F7EAEDE" w:rsidR="00AB47BE" w:rsidRDefault="008E1DA0">
      <w:pPr>
        <w:spacing w:before="240" w:after="240"/>
      </w:pPr>
      <w:r>
        <w:t>When discussing the power of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characterization</w:t>
        </w:r>
      </w:hyperlink>
      <w:r>
        <w:t xml:space="preserve"> and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categorization</w:t>
        </w:r>
      </w:hyperlink>
      <w:r>
        <w:t xml:space="preserve">, Michael Foucault is a </w:t>
      </w:r>
      <w:ins w:id="1" w:author="Samuel Yoon" w:date="2020-08-17T14:18:00Z">
        <w:r w:rsidR="00154CDE">
          <w:t>key philosopher</w:t>
        </w:r>
      </w:ins>
      <w:ins w:id="2" w:author="Samuel Yoon" w:date="2020-08-17T14:17:00Z">
        <w:r w:rsidR="00154CDE">
          <w:t xml:space="preserve"> </w:t>
        </w:r>
      </w:ins>
      <w:del w:id="3" w:author="Samuel Yoon" w:date="2020-08-17T14:17:00Z">
        <w:r w:rsidDel="00154CDE">
          <w:delText xml:space="preserve">contemporary authority </w:delText>
        </w:r>
      </w:del>
      <w:ins w:id="4" w:author="Samuel Yoon" w:date="2020-08-17T14:17:00Z">
        <w:r w:rsidR="00154CDE">
          <w:t xml:space="preserve">that has well established his insights on this </w:t>
        </w:r>
      </w:ins>
      <w:del w:id="5" w:author="Samuel Yoon" w:date="2020-08-17T14:17:00Z">
        <w:r w:rsidDel="00154CDE">
          <w:delText>o</w:delText>
        </w:r>
        <w:r w:rsidDel="00154CDE">
          <w:delText xml:space="preserve">n the </w:delText>
        </w:r>
      </w:del>
      <w:r>
        <w:t>subject.</w:t>
      </w:r>
    </w:p>
    <w:p w14:paraId="00000006" w14:textId="77777777" w:rsidR="00AB47BE" w:rsidRDefault="008E1DA0">
      <w:pPr>
        <w:spacing w:before="240" w:after="240"/>
      </w:pPr>
      <w:r>
        <w:t>A French philosopher primarily known for his ideas around categorization and how power manifests itself in our interactions with each other. F</w:t>
      </w:r>
      <w:r>
        <w:t>oucault’s work on categorization and its relationship to power structures is used in many fields including psychology and sociology.</w:t>
      </w:r>
    </w:p>
    <w:p w14:paraId="00000007" w14:textId="5603861F" w:rsidR="00AB47BE" w:rsidRDefault="008E1DA0">
      <w:pPr>
        <w:spacing w:before="240" w:after="240"/>
      </w:pPr>
      <w:r>
        <w:t xml:space="preserve">An exploration of gender intersects with Foucault’s work when </w:t>
      </w:r>
      <w:del w:id="6" w:author="Samuel Yoon" w:date="2020-08-17T14:19:00Z">
        <w:r w:rsidDel="00154CDE">
          <w:delText xml:space="preserve">viewing </w:delText>
        </w:r>
      </w:del>
      <w:ins w:id="7" w:author="Samuel Yoon" w:date="2020-08-17T14:19:00Z">
        <w:r w:rsidR="00154CDE">
          <w:t>considering how</w:t>
        </w:r>
        <w:r w:rsidR="00154CDE">
          <w:t xml:space="preserve"> </w:t>
        </w:r>
      </w:ins>
      <w:r>
        <w:t xml:space="preserve">gender </w:t>
      </w:r>
      <w:ins w:id="8" w:author="Samuel Yoon" w:date="2020-08-17T14:20:00Z">
        <w:r w:rsidR="00154CDE">
          <w:t>is</w:t>
        </w:r>
      </w:ins>
      <w:del w:id="9" w:author="Samuel Yoon" w:date="2020-08-17T14:19:00Z">
        <w:r w:rsidDel="00154CDE">
          <w:delText>as</w:delText>
        </w:r>
      </w:del>
      <w:r>
        <w:t xml:space="preserve"> a categorization of </w:t>
      </w:r>
      <w:proofErr w:type="spellStart"/>
      <w:r>
        <w:t>behaviour</w:t>
      </w:r>
      <w:proofErr w:type="spellEnd"/>
      <w:r>
        <w:t>. As we’ve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en</w:t>
        </w:r>
      </w:hyperlink>
      <w:r>
        <w:t xml:space="preserve"> in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other works</w:t>
        </w:r>
      </w:hyperlink>
      <w:r>
        <w:t>, the categorization of gender also influences how we expect people to act and how we act around others.</w:t>
      </w:r>
    </w:p>
    <w:p w14:paraId="00000008" w14:textId="77777777" w:rsidR="00AB47BE" w:rsidRDefault="008E1DA0">
      <w:pPr>
        <w:pStyle w:val="Heading2"/>
        <w:spacing w:before="360" w:after="80"/>
        <w:rPr>
          <w:b/>
          <w:sz w:val="34"/>
          <w:szCs w:val="34"/>
          <w:u w:val="none"/>
        </w:rPr>
      </w:pPr>
      <w:bookmarkStart w:id="10" w:name="_a33mxiiac6q9" w:colFirst="0" w:colLast="0"/>
      <w:bookmarkEnd w:id="10"/>
      <w:r>
        <w:rPr>
          <w:b/>
          <w:sz w:val="34"/>
          <w:szCs w:val="34"/>
          <w:u w:val="none"/>
        </w:rPr>
        <w:t>Categorization as communication</w:t>
      </w:r>
    </w:p>
    <w:p w14:paraId="00000009" w14:textId="27C3FB6D" w:rsidR="00AB47BE" w:rsidRDefault="008E1DA0">
      <w:pPr>
        <w:spacing w:before="240" w:after="240"/>
        <w:rPr>
          <w:color w:val="1155CC"/>
          <w:u w:val="single"/>
          <w:vertAlign w:val="superscript"/>
        </w:rPr>
      </w:pPr>
      <w:r>
        <w:t>Without the concept of categorization, no mechanism of classification o</w:t>
      </w:r>
      <w:r>
        <w:t xml:space="preserve">r description would be present, which would prevent us from being able to describe anything, and without the ability to describe, we </w:t>
      </w:r>
      <w:del w:id="11" w:author="Samuel Yoon" w:date="2020-08-17T14:21:00Z">
        <w:r w:rsidDel="00154CDE">
          <w:delText>loose</w:delText>
        </w:r>
      </w:del>
      <w:ins w:id="12" w:author="Samuel Yoon" w:date="2020-08-17T14:21:00Z">
        <w:r w:rsidR="00154CDE">
          <w:t>lose</w:t>
        </w:r>
      </w:ins>
      <w:r>
        <w:t xml:space="preserve"> the ability to communicate, even possibly to think.</w:t>
      </w:r>
      <w:hyperlink r:id="rId15" w:anchor="fn:multiplicity">
        <w:r>
          <w:rPr>
            <w:color w:val="1155CC"/>
            <w:u w:val="single"/>
            <w:vertAlign w:val="superscript"/>
          </w:rPr>
          <w:t>1</w:t>
        </w:r>
      </w:hyperlink>
    </w:p>
    <w:p w14:paraId="0000000A" w14:textId="77777777" w:rsidR="00AB47BE" w:rsidRDefault="008E1DA0">
      <w:pPr>
        <w:spacing w:before="240" w:after="240"/>
      </w:pPr>
      <w:r>
        <w:t>To summarize:</w:t>
      </w:r>
    </w:p>
    <w:p w14:paraId="0000000B" w14:textId="77777777" w:rsidR="00AB47BE" w:rsidRDefault="008E1DA0">
      <w:pPr>
        <w:numPr>
          <w:ilvl w:val="0"/>
          <w:numId w:val="2"/>
        </w:numPr>
        <w:spacing w:before="240"/>
      </w:pPr>
      <w:r>
        <w:t>Categorization is important as a method of describing differences and communicating concepts.</w:t>
      </w:r>
    </w:p>
    <w:p w14:paraId="0000000C" w14:textId="77777777" w:rsidR="00AB47BE" w:rsidRDefault="008E1DA0">
      <w:pPr>
        <w:numPr>
          <w:ilvl w:val="0"/>
          <w:numId w:val="2"/>
        </w:numPr>
      </w:pPr>
      <w:commentRangeStart w:id="13"/>
      <w:r>
        <w:t>There is a relationship between power and the categorizations used in a society.</w:t>
      </w:r>
      <w:commentRangeEnd w:id="13"/>
      <w:r w:rsidR="00154CDE">
        <w:rPr>
          <w:rStyle w:val="CommentReference"/>
        </w:rPr>
        <w:commentReference w:id="13"/>
      </w:r>
    </w:p>
    <w:p w14:paraId="0000000D" w14:textId="77777777" w:rsidR="00AB47BE" w:rsidRDefault="008E1DA0">
      <w:pPr>
        <w:numPr>
          <w:ilvl w:val="0"/>
          <w:numId w:val="2"/>
        </w:numPr>
        <w:spacing w:after="240"/>
      </w:pPr>
      <w:r>
        <w:t>Gender is a system of categorization.</w:t>
      </w:r>
    </w:p>
    <w:p w14:paraId="0000000E" w14:textId="77777777" w:rsidR="00AB47BE" w:rsidRDefault="008E1DA0">
      <w:pPr>
        <w:spacing w:before="240" w:after="240"/>
      </w:pPr>
      <w:r>
        <w:t xml:space="preserve">Therefore, Western ideas of gender are </w:t>
      </w:r>
      <w:commentRangeStart w:id="14"/>
      <w:r>
        <w:t xml:space="preserve">related </w:t>
      </w:r>
      <w:commentRangeEnd w:id="14"/>
      <w:r w:rsidR="00154CDE">
        <w:rPr>
          <w:rStyle w:val="CommentReference"/>
        </w:rPr>
        <w:commentReference w:id="14"/>
      </w:r>
      <w:r>
        <w:t>to the power structures in Western society.</w:t>
      </w:r>
    </w:p>
    <w:p w14:paraId="0000000F" w14:textId="77777777" w:rsidR="00AB47BE" w:rsidRDefault="008E1DA0">
      <w:pPr>
        <w:pStyle w:val="Heading2"/>
        <w:spacing w:before="360" w:after="80"/>
        <w:rPr>
          <w:b/>
          <w:sz w:val="34"/>
          <w:szCs w:val="34"/>
          <w:u w:val="none"/>
        </w:rPr>
      </w:pPr>
      <w:bookmarkStart w:id="15" w:name="_wtcn8h4c5gie" w:colFirst="0" w:colLast="0"/>
      <w:bookmarkEnd w:id="15"/>
      <w:r>
        <w:rPr>
          <w:b/>
          <w:sz w:val="34"/>
          <w:szCs w:val="34"/>
          <w:u w:val="none"/>
        </w:rPr>
        <w:t>The Western context</w:t>
      </w:r>
    </w:p>
    <w:p w14:paraId="00000010" w14:textId="77777777" w:rsidR="00AB47BE" w:rsidRDefault="008E1DA0">
      <w:pPr>
        <w:spacing w:before="240" w:after="240"/>
        <w:rPr>
          <w:color w:val="1155CC"/>
          <w:u w:val="single"/>
          <w:vertAlign w:val="superscript"/>
        </w:rPr>
      </w:pPr>
      <w:r>
        <w:t>Historically, Western soci</w:t>
      </w:r>
      <w:r>
        <w:t>ety recognizes two genders, which are rationalized using naturalistic arguments.</w:t>
      </w:r>
      <w:hyperlink r:id="rId20" w:anchor="fn:define-naturalism">
        <w:r>
          <w:rPr>
            <w:color w:val="1155CC"/>
            <w:u w:val="single"/>
            <w:vertAlign w:val="superscript"/>
          </w:rPr>
          <w:t>2</w:t>
        </w:r>
      </w:hyperlink>
    </w:p>
    <w:p w14:paraId="00000011" w14:textId="77777777" w:rsidR="00AB47BE" w:rsidRDefault="008E1DA0">
      <w:pPr>
        <w:spacing w:before="240" w:after="240"/>
        <w:rPr>
          <w:color w:val="1155CC"/>
          <w:u w:val="single"/>
          <w:vertAlign w:val="superscript"/>
        </w:rPr>
      </w:pPr>
      <w:r>
        <w:t>The factors and power dynamics that lead Western society to settle on only two gen</w:t>
      </w:r>
      <w:r>
        <w:t>ders, and the ways naturalistic arguments were constructed to support this idea, are</w:t>
      </w:r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 xml:space="preserve">easy to find in our historical </w:t>
        </w:r>
        <w:r>
          <w:rPr>
            <w:color w:val="1155CC"/>
            <w:u w:val="single"/>
          </w:rPr>
          <w:lastRenderedPageBreak/>
          <w:t>literature</w:t>
        </w:r>
      </w:hyperlink>
      <w:r>
        <w:t>. However, contemporary researchers also have records of other societies that use more than two categories, providing a counter-example to any naturalistic arguments.</w:t>
      </w:r>
      <w:hyperlink r:id="rId23" w:anchor="fn:counter-example">
        <w:r>
          <w:rPr>
            <w:color w:val="1155CC"/>
            <w:u w:val="single"/>
            <w:vertAlign w:val="superscript"/>
          </w:rPr>
          <w:t>3</w:t>
        </w:r>
      </w:hyperlink>
    </w:p>
    <w:p w14:paraId="00000012" w14:textId="77777777" w:rsidR="00AB47BE" w:rsidRDefault="008E1DA0">
      <w:pPr>
        <w:spacing w:before="240" w:after="240"/>
      </w:pPr>
      <w:r>
        <w:t>We know gender isn’t a biological trait; the way gender categories are formed in different societies is complicated and unfortunately not well understood. Despite this knowledge, Western society continues to frame its populations in terms of tw</w:t>
      </w:r>
      <w:r>
        <w:t>o genders, despite</w:t>
      </w:r>
      <w:hyperlink r:id="rId24">
        <w:r>
          <w:t xml:space="preserve"> </w:t>
        </w:r>
      </w:hyperlink>
      <w:hyperlink r:id="rId25">
        <w:r>
          <w:rPr>
            <w:color w:val="1155CC"/>
            <w:u w:val="single"/>
          </w:rPr>
          <w:t>growing research</w:t>
        </w:r>
      </w:hyperlink>
      <w:r>
        <w:t xml:space="preserve"> on and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>support</w:t>
        </w:r>
      </w:hyperlink>
      <w:r>
        <w:t xml:space="preserve"> for intersex, trans*, </w:t>
      </w:r>
      <w:r>
        <w:t xml:space="preserve">and gender queer people who do </w:t>
      </w:r>
      <w:r>
        <w:t>not fit into these categories.</w:t>
      </w:r>
    </w:p>
    <w:p w14:paraId="00000013" w14:textId="77777777" w:rsidR="00AB47BE" w:rsidRDefault="008E1DA0">
      <w:pPr>
        <w:pStyle w:val="Heading2"/>
        <w:spacing w:before="360" w:after="80"/>
        <w:rPr>
          <w:b/>
          <w:sz w:val="34"/>
          <w:szCs w:val="34"/>
          <w:u w:val="none"/>
        </w:rPr>
      </w:pPr>
      <w:bookmarkStart w:id="16" w:name="_oy731j3d83eu" w:colFirst="0" w:colLast="0"/>
      <w:bookmarkEnd w:id="16"/>
      <w:r>
        <w:rPr>
          <w:b/>
          <w:sz w:val="34"/>
          <w:szCs w:val="34"/>
          <w:u w:val="none"/>
        </w:rPr>
        <w:t>Back to Foucault</w:t>
      </w:r>
    </w:p>
    <w:p w14:paraId="00000014" w14:textId="63058E48" w:rsidR="00AB47BE" w:rsidRDefault="008E1DA0">
      <w:pPr>
        <w:spacing w:before="240" w:after="240"/>
      </w:pPr>
      <w:r>
        <w:t xml:space="preserve">The story of Western gender constructs is largely informed by the power dynamics of society. The individuals in </w:t>
      </w:r>
      <w:del w:id="17" w:author="Samuel Yoon" w:date="2020-08-17T14:32:00Z">
        <w:r w:rsidDel="00252C18">
          <w:delText xml:space="preserve">power </w:delText>
        </w:r>
      </w:del>
      <w:ins w:id="18" w:author="Samuel Yoon" w:date="2020-08-17T14:32:00Z">
        <w:r w:rsidR="00252C18">
          <w:t xml:space="preserve">positions of authority </w:t>
        </w:r>
        <w:r w:rsidR="00252C18">
          <w:t xml:space="preserve"> </w:t>
        </w:r>
        <w:r w:rsidR="00252C18">
          <w:t xml:space="preserve">influence the </w:t>
        </w:r>
      </w:ins>
      <w:del w:id="19" w:author="Samuel Yoon" w:date="2020-08-17T14:31:00Z">
        <w:r w:rsidDel="00252C18">
          <w:delText xml:space="preserve">manipulate the </w:delText>
        </w:r>
      </w:del>
      <w:r>
        <w:t>categorizations we use, whether they be church officials like</w:t>
      </w:r>
      <w:hyperlink r:id="rId28">
        <w:r>
          <w:t xml:space="preserve"> </w:t>
        </w:r>
      </w:hyperlink>
      <w:hyperlink r:id="rId29">
        <w:r>
          <w:rPr>
            <w:color w:val="1155CC"/>
            <w:u w:val="single"/>
          </w:rPr>
          <w:t>St Thomas Aquinas</w:t>
        </w:r>
      </w:hyperlink>
      <w:r>
        <w:t>, educators and philosophers like</w:t>
      </w:r>
      <w:hyperlink r:id="rId30">
        <w:r>
          <w:t xml:space="preserve"> </w:t>
        </w:r>
      </w:hyperlink>
      <w:hyperlink r:id="rId31">
        <w:r>
          <w:rPr>
            <w:color w:val="1155CC"/>
            <w:u w:val="single"/>
          </w:rPr>
          <w:t>Aristotle</w:t>
        </w:r>
      </w:hyperlink>
      <w:r>
        <w:t>, or even the people around us who may relay our actions to an authority figure or someone whom we respect.</w:t>
      </w:r>
    </w:p>
    <w:p w14:paraId="00000015" w14:textId="3B8F1A5A" w:rsidR="00AB47BE" w:rsidRDefault="00252C18">
      <w:pPr>
        <w:spacing w:before="240" w:after="240"/>
      </w:pPr>
      <w:ins w:id="20" w:author="Samuel Yoon" w:date="2020-08-17T14:32:00Z">
        <w:r>
          <w:t xml:space="preserve">Not only influential leaders and thinkers </w:t>
        </w:r>
      </w:ins>
      <w:ins w:id="21" w:author="Samuel Yoon" w:date="2020-08-17T14:36:00Z">
        <w:r>
          <w:t xml:space="preserve">enforce gender but </w:t>
        </w:r>
      </w:ins>
      <w:del w:id="22" w:author="Samuel Yoon" w:date="2020-08-17T14:32:00Z">
        <w:r w:rsidR="008E1DA0" w:rsidDel="00252C18">
          <w:delText>As</w:delText>
        </w:r>
      </w:del>
      <w:del w:id="23" w:author="Samuel Yoon" w:date="2020-08-17T14:36:00Z">
        <w:r w:rsidR="008E1DA0" w:rsidDel="00252C18">
          <w:delText xml:space="preserve"> </w:delText>
        </w:r>
      </w:del>
      <w:r w:rsidR="008E1DA0">
        <w:t xml:space="preserve">we all enforce, attribute, and assume </w:t>
      </w:r>
      <w:del w:id="24" w:author="Samuel Yoon" w:date="2020-08-17T14:33:00Z">
        <w:r w:rsidR="008E1DA0" w:rsidDel="00252C18">
          <w:delText>each others</w:delText>
        </w:r>
      </w:del>
      <w:ins w:id="25" w:author="Samuel Yoon" w:date="2020-08-17T14:33:00Z">
        <w:r>
          <w:t>each other’s</w:t>
        </w:r>
      </w:ins>
      <w:r w:rsidR="008E1DA0">
        <w:t xml:space="preserve"> gender</w:t>
      </w:r>
      <w:ins w:id="26" w:author="Samuel Yoon" w:date="2020-08-17T14:36:00Z">
        <w:r>
          <w:t xml:space="preserve">. </w:t>
        </w:r>
      </w:ins>
      <w:del w:id="27" w:author="Samuel Yoon" w:date="2020-08-17T14:32:00Z">
        <w:r w:rsidR="008E1DA0" w:rsidDel="00252C18">
          <w:delText xml:space="preserve">, </w:delText>
        </w:r>
      </w:del>
      <w:ins w:id="28" w:author="Samuel Yoon" w:date="2020-08-17T14:36:00Z">
        <w:r>
          <w:t xml:space="preserve">While </w:t>
        </w:r>
      </w:ins>
      <w:ins w:id="29" w:author="Samuel Yoon" w:date="2020-08-17T14:37:00Z">
        <w:r>
          <w:t>these effects may not be equivalent to those in power w</w:t>
        </w:r>
      </w:ins>
      <w:del w:id="30" w:author="Samuel Yoon" w:date="2020-08-17T14:36:00Z">
        <w:r w:rsidR="008E1DA0" w:rsidDel="00252C18">
          <w:delText>w</w:delText>
        </w:r>
      </w:del>
      <w:r w:rsidR="008E1DA0">
        <w:t xml:space="preserve">e </w:t>
      </w:r>
      <w:ins w:id="31" w:author="Samuel Yoon" w:date="2020-08-17T14:37:00Z">
        <w:r>
          <w:t xml:space="preserve">are all </w:t>
        </w:r>
      </w:ins>
      <w:del w:id="32" w:author="Samuel Yoon" w:date="2020-08-17T14:37:00Z">
        <w:r w:rsidR="008E1DA0" w:rsidDel="00252C18">
          <w:delText>are all</w:delText>
        </w:r>
        <w:r w:rsidR="008E1DA0" w:rsidDel="00252C18">
          <w:delText xml:space="preserve"> </w:delText>
        </w:r>
      </w:del>
      <w:ins w:id="33" w:author="Samuel Yoon" w:date="2020-08-17T14:33:00Z">
        <w:r>
          <w:t xml:space="preserve">implicated in </w:t>
        </w:r>
      </w:ins>
      <w:del w:id="34" w:author="Samuel Yoon" w:date="2020-08-17T14:33:00Z">
        <w:r w:rsidR="008E1DA0" w:rsidDel="00252C18">
          <w:delText>partially r</w:delText>
        </w:r>
        <w:r w:rsidR="008E1DA0" w:rsidDel="00252C18">
          <w:delText xml:space="preserve">esponsible </w:delText>
        </w:r>
        <w:r w:rsidR="008E1DA0" w:rsidDel="00252C18">
          <w:delText>f</w:delText>
        </w:r>
        <w:r w:rsidR="008E1DA0" w:rsidDel="00252C18">
          <w:delText xml:space="preserve">or </w:delText>
        </w:r>
      </w:del>
      <w:r w:rsidR="008E1DA0">
        <w:t>perpetuating and normalizing</w:t>
      </w:r>
      <w:del w:id="35" w:author="Samuel Yoon" w:date="2020-08-17T14:33:00Z">
        <w:r w:rsidR="008E1DA0" w:rsidDel="00252C18">
          <w:delText xml:space="preserve"> the</w:delText>
        </w:r>
      </w:del>
      <w:r w:rsidR="008E1DA0">
        <w:t xml:space="preserve"> Western ideas of gende</w:t>
      </w:r>
      <w:commentRangeStart w:id="36"/>
      <w:r w:rsidR="008E1DA0">
        <w:t>r.</w:t>
      </w:r>
      <w:commentRangeEnd w:id="36"/>
      <w:r>
        <w:rPr>
          <w:rStyle w:val="CommentReference"/>
        </w:rPr>
        <w:commentReference w:id="36"/>
      </w:r>
    </w:p>
    <w:p w14:paraId="00000016" w14:textId="77777777" w:rsidR="00AB47BE" w:rsidRDefault="008E1DA0">
      <w:pPr>
        <w:pStyle w:val="Heading2"/>
        <w:spacing w:before="360" w:after="80"/>
        <w:rPr>
          <w:b/>
          <w:sz w:val="34"/>
          <w:szCs w:val="34"/>
          <w:u w:val="none"/>
        </w:rPr>
      </w:pPr>
      <w:bookmarkStart w:id="37" w:name="_olpsjzmgg0je" w:colFirst="0" w:colLast="0"/>
      <w:bookmarkEnd w:id="37"/>
      <w:r>
        <w:rPr>
          <w:b/>
          <w:sz w:val="34"/>
          <w:szCs w:val="34"/>
          <w:u w:val="none"/>
        </w:rPr>
        <w:t>Book Reference</w:t>
      </w:r>
    </w:p>
    <w:p w14:paraId="00000017" w14:textId="77777777" w:rsidR="00AB47BE" w:rsidRDefault="008E1DA0">
      <w:pPr>
        <w:spacing w:before="240" w:after="240"/>
      </w:pPr>
      <w:r>
        <w:t xml:space="preserve">Foucault, Michel. </w:t>
      </w:r>
      <w:r>
        <w:rPr>
          <w:i/>
        </w:rPr>
        <w:t>The Order of Things: An Archaeology of the Human Sciences.</w:t>
      </w:r>
      <w:r>
        <w:t xml:space="preserve"> 1st American ed.-, Pantheon Books, 1970.</w:t>
      </w:r>
    </w:p>
    <w:p w14:paraId="00000018" w14:textId="77777777" w:rsidR="00AB47BE" w:rsidRDefault="008E1DA0">
      <w:r>
        <w:rPr>
          <w:noProof/>
        </w:rPr>
        <w:pict w14:anchorId="5EC3DB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9" w14:textId="77777777" w:rsidR="00AB47BE" w:rsidRDefault="008E1DA0">
      <w:pPr>
        <w:numPr>
          <w:ilvl w:val="0"/>
          <w:numId w:val="1"/>
        </w:numPr>
        <w:spacing w:before="240"/>
      </w:pPr>
      <w:r>
        <w:t xml:space="preserve">Foucault uses a thought experiment of a language or system with too many or too little categories, hypothesizing that such a language “does not distribute the multiplicity of existing things into any of the categories that make it possible for us to name, </w:t>
      </w:r>
      <w:r>
        <w:t xml:space="preserve">speak, and think.” </w:t>
      </w:r>
      <w:r>
        <w:rPr>
          <w:i/>
        </w:rPr>
        <w:t>(Foucault, The order of things: an archaeology of the human sciences, XIX)</w:t>
      </w:r>
      <w:r>
        <w:t xml:space="preserve"> </w:t>
      </w:r>
      <w:hyperlink r:id="rId32" w:anchor="fnref:multiplicity">
        <w:r>
          <w:rPr>
            <w:color w:val="1155CC"/>
            <w:u w:val="single"/>
          </w:rPr>
          <w:t>↩</w:t>
        </w:r>
        <w:r>
          <w:rPr>
            <w:color w:val="1155CC"/>
            <w:u w:val="single"/>
          </w:rPr>
          <w:br/>
        </w:r>
      </w:hyperlink>
    </w:p>
    <w:p w14:paraId="0000001A" w14:textId="77777777" w:rsidR="00AB47BE" w:rsidRDefault="008E1DA0">
      <w:pPr>
        <w:numPr>
          <w:ilvl w:val="0"/>
          <w:numId w:val="1"/>
        </w:numPr>
      </w:pPr>
      <w:r>
        <w:t>Naturalism in this case is referring to metaphysical naturalism, which is the argument that a trait</w:t>
      </w:r>
      <w:hyperlink r:id="rId33">
        <w:r>
          <w:t xml:space="preserve"> </w:t>
        </w:r>
      </w:hyperlink>
      <w:hyperlink r:id="rId34">
        <w:r>
          <w:rPr>
            <w:color w:val="1155CC"/>
            <w:u w:val="single"/>
          </w:rPr>
          <w:t>“related t</w:t>
        </w:r>
        <w:r>
          <w:rPr>
            <w:color w:val="1155CC"/>
            <w:u w:val="single"/>
          </w:rPr>
          <w:t>o consciousness and the mind are reducible to, or supervene upon, nature.”</w:t>
        </w:r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r>
        <w:t xml:space="preserve"> In this case, the specific theory is</w:t>
      </w:r>
      <w:hyperlink r:id="rId35">
        <w:r>
          <w:t xml:space="preserve"> </w:t>
        </w:r>
      </w:hyperlink>
      <w:hyperlink r:id="rId36">
        <w:r>
          <w:rPr>
            <w:color w:val="1155CC"/>
            <w:u w:val="single"/>
          </w:rPr>
          <w:t>bio-</w:t>
        </w:r>
        <w:proofErr w:type="spellStart"/>
        <w:r>
          <w:rPr>
            <w:color w:val="1155CC"/>
            <w:u w:val="single"/>
          </w:rPr>
          <w:t>determanism</w:t>
        </w:r>
        <w:proofErr w:type="spellEnd"/>
      </w:hyperlink>
      <w:r>
        <w:t xml:space="preserve">. </w:t>
      </w:r>
      <w:hyperlink r:id="rId37" w:anchor="fnref:define-naturalism">
        <w:r>
          <w:rPr>
            <w:color w:val="1155CC"/>
            <w:u w:val="single"/>
          </w:rPr>
          <w:t>↩</w:t>
        </w:r>
        <w:r>
          <w:rPr>
            <w:color w:val="1155CC"/>
            <w:u w:val="single"/>
          </w:rPr>
          <w:br/>
        </w:r>
      </w:hyperlink>
    </w:p>
    <w:p w14:paraId="0000001B" w14:textId="77777777" w:rsidR="00AB47BE" w:rsidRDefault="008E1DA0">
      <w:pPr>
        <w:numPr>
          <w:ilvl w:val="0"/>
          <w:numId w:val="1"/>
        </w:numPr>
        <w:spacing w:after="240"/>
      </w:pPr>
      <w:r>
        <w:t>Naturalistic arguments rely on the idea that a trait is inherent to all people regardless of their culture or society (i.e. the trait is in</w:t>
      </w:r>
      <w:r>
        <w:t xml:space="preserve">herent to human biology). Since there exists at least one society that does not have only two genders, we know that this isn’t a trait that is solely biological. </w:t>
      </w:r>
      <w:hyperlink r:id="rId38" w:anchor="fnref:counter-example">
        <w:r>
          <w:rPr>
            <w:color w:val="1155CC"/>
            <w:u w:val="single"/>
          </w:rPr>
          <w:t>↩</w:t>
        </w:r>
        <w:r>
          <w:rPr>
            <w:color w:val="1155CC"/>
            <w:u w:val="single"/>
          </w:rPr>
          <w:br/>
        </w:r>
      </w:hyperlink>
    </w:p>
    <w:p w14:paraId="0000001C" w14:textId="77777777" w:rsidR="00AB47BE" w:rsidRDefault="00AB47BE"/>
    <w:sectPr w:rsidR="00AB4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Samuel Yoon" w:date="2020-08-17T14:22:00Z" w:initials="SY">
    <w:p w14:paraId="76BB8D8C" w14:textId="33EC7451" w:rsidR="00154CDE" w:rsidRDefault="00154CDE">
      <w:pPr>
        <w:pStyle w:val="CommentText"/>
      </w:pPr>
      <w:r>
        <w:rPr>
          <w:rStyle w:val="CommentReference"/>
        </w:rPr>
        <w:annotationRef/>
      </w:r>
      <w:r>
        <w:t xml:space="preserve">What is this relationship? To structure, organize and categorize is an act of power as it is form of knowledge production. </w:t>
      </w:r>
    </w:p>
  </w:comment>
  <w:comment w:id="14" w:author="Samuel Yoon" w:date="2020-08-17T14:23:00Z" w:initials="SY">
    <w:p w14:paraId="30CD82DE" w14:textId="77777777" w:rsidR="00154CDE" w:rsidRDefault="00154CDE">
      <w:pPr>
        <w:pStyle w:val="CommentText"/>
      </w:pPr>
      <w:r>
        <w:rPr>
          <w:rStyle w:val="CommentReference"/>
        </w:rPr>
        <w:annotationRef/>
      </w:r>
      <w:r>
        <w:t>Related is a vague word.</w:t>
      </w:r>
    </w:p>
    <w:p w14:paraId="587649F0" w14:textId="77777777" w:rsidR="00154CDE" w:rsidRDefault="00154CDE">
      <w:pPr>
        <w:pStyle w:val="CommentText"/>
      </w:pPr>
    </w:p>
    <w:p w14:paraId="5385C532" w14:textId="569D819E" w:rsidR="00154CDE" w:rsidRDefault="00154CDE">
      <w:pPr>
        <w:pStyle w:val="CommentText"/>
      </w:pPr>
      <w:r>
        <w:t xml:space="preserve">This relationship between gender as a category and power structures could be articulated more specifically. </w:t>
      </w:r>
    </w:p>
    <w:p w14:paraId="738269B4" w14:textId="6D1E2064" w:rsidR="00154CDE" w:rsidRDefault="00154CDE">
      <w:pPr>
        <w:pStyle w:val="CommentText"/>
      </w:pPr>
    </w:p>
    <w:p w14:paraId="37CD7BDD" w14:textId="381ACE22" w:rsidR="00154CDE" w:rsidRDefault="00154CDE">
      <w:pPr>
        <w:pStyle w:val="CommentText"/>
      </w:pPr>
      <w:r>
        <w:t>For example:</w:t>
      </w:r>
    </w:p>
    <w:p w14:paraId="4B3E1767" w14:textId="77777777" w:rsidR="00154CDE" w:rsidRDefault="00154CDE">
      <w:pPr>
        <w:pStyle w:val="CommentText"/>
      </w:pPr>
    </w:p>
    <w:p w14:paraId="5351C235" w14:textId="77777777" w:rsidR="00154CDE" w:rsidRDefault="00154CDE">
      <w:pPr>
        <w:pStyle w:val="CommentText"/>
      </w:pPr>
      <w:r>
        <w:t xml:space="preserve">“In western ideas of gender there are men and women. The formation of these two gender categories and their continual effects </w:t>
      </w:r>
      <w:r w:rsidR="00252C18">
        <w:t>on</w:t>
      </w:r>
      <w:r>
        <w:t xml:space="preserve"> social relations are an illustration of its powers</w:t>
      </w:r>
      <w:r w:rsidR="00252C18">
        <w:t xml:space="preserve">” </w:t>
      </w:r>
    </w:p>
    <w:p w14:paraId="113709AA" w14:textId="48007238" w:rsidR="00252C18" w:rsidRDefault="00252C18">
      <w:pPr>
        <w:pStyle w:val="CommentText"/>
      </w:pPr>
    </w:p>
  </w:comment>
  <w:comment w:id="36" w:author="Samuel Yoon" w:date="2020-08-17T14:33:00Z" w:initials="SY">
    <w:p w14:paraId="5DA591AE" w14:textId="2317C430" w:rsidR="00252C18" w:rsidRDefault="00252C18">
      <w:pPr>
        <w:pStyle w:val="CommentText"/>
      </w:pPr>
      <w:r>
        <w:rPr>
          <w:rStyle w:val="CommentReference"/>
        </w:rPr>
        <w:annotationRef/>
      </w:r>
      <w:r>
        <w:t xml:space="preserve">This kind of framing comes from Foucault and how power is everywhere.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BB8D8C" w15:done="0"/>
  <w15:commentEx w15:paraId="113709AA" w15:done="0"/>
  <w15:commentEx w15:paraId="5DA591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5110C" w16cex:dateUtc="2020-08-17T18:22:00Z"/>
  <w16cex:commentExtensible w16cex:durableId="22E5114C" w16cex:dateUtc="2020-08-17T18:23:00Z"/>
  <w16cex:commentExtensible w16cex:durableId="22E513BB" w16cex:dateUtc="2020-08-1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BB8D8C" w16cid:durableId="22E5110C"/>
  <w16cid:commentId w16cid:paraId="113709AA" w16cid:durableId="22E5114C"/>
  <w16cid:commentId w16cid:paraId="5DA591AE" w16cid:durableId="22E513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A31B9"/>
    <w:multiLevelType w:val="multilevel"/>
    <w:tmpl w:val="7EF4D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AF4B9B"/>
    <w:multiLevelType w:val="multilevel"/>
    <w:tmpl w:val="839EA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uel Yoon">
    <w15:presenceInfo w15:providerId="AD" w15:userId="S::samuelv.yoon@mail.utoronto.ca::c943a6e3-5820-4b9b-ae3f-680621f6bd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BE"/>
    <w:rsid w:val="00154CDE"/>
    <w:rsid w:val="001A0EAB"/>
    <w:rsid w:val="00252C18"/>
    <w:rsid w:val="008E1DA0"/>
    <w:rsid w:val="00A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A935"/>
  <w15:docId w15:val="{E70CF0EF-7534-474A-959A-73A7C641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00"/>
      <w:outlineLvl w:val="3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color w:val="B7B7B7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color w:val="B7B7B7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jc w:val="center"/>
    </w:pPr>
    <w:rPr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D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D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4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4CD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4C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4000/2020/08/09/judith-butler.html" TargetMode="External"/><Relationship Id="rId18" Type="http://schemas.microsoft.com/office/2016/09/relationships/commentsIds" Target="commentsIds.xml"/><Relationship Id="rId26" Type="http://schemas.openxmlformats.org/officeDocument/2006/relationships/hyperlink" Target="http://time.com/4703058/time-cover-story-beyond-he-or-she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127.0.0.1:4000/projects/gender-history.html" TargetMode="External"/><Relationship Id="rId34" Type="http://schemas.openxmlformats.org/officeDocument/2006/relationships/hyperlink" Target="https://en.wikipedia.org/wiki/Naturalism_(philosophy)" TargetMode="External"/><Relationship Id="rId7" Type="http://schemas.openxmlformats.org/officeDocument/2006/relationships/hyperlink" Target="https://www.merriam-webster.com/dictionary/characterization" TargetMode="Externa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127.0.0.1:4000/2020/08/10/foucault.html" TargetMode="External"/><Relationship Id="rId29" Type="http://schemas.openxmlformats.org/officeDocument/2006/relationships/hyperlink" Target="http://127.0.0.1:4000/2020/07/12/st-augestine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4000/2018/04/06/gender-as-a-performance.html" TargetMode="External"/><Relationship Id="rId11" Type="http://schemas.openxmlformats.org/officeDocument/2006/relationships/hyperlink" Target="http://127.0.0.1:4000/2020/07/15/kessler-mckenna.html" TargetMode="External"/><Relationship Id="rId24" Type="http://schemas.openxmlformats.org/officeDocument/2006/relationships/hyperlink" Target="https://www.telegraph.co.uk/technology/facebook/10930654/Facebooks-71-gender-options-come-to-UK-users.html" TargetMode="External"/><Relationship Id="rId32" Type="http://schemas.openxmlformats.org/officeDocument/2006/relationships/hyperlink" Target="http://127.0.0.1:4000/2020/08/10/foucault.html" TargetMode="External"/><Relationship Id="rId37" Type="http://schemas.openxmlformats.org/officeDocument/2006/relationships/hyperlink" Target="http://127.0.0.1:4000/2020/08/10/foucault.html" TargetMode="External"/><Relationship Id="rId40" Type="http://schemas.microsoft.com/office/2011/relationships/people" Target="people.xml"/><Relationship Id="rId5" Type="http://schemas.openxmlformats.org/officeDocument/2006/relationships/hyperlink" Target="http://127.0.0.1:4000/2018/04/06/gender-as-a-performance.html" TargetMode="External"/><Relationship Id="rId15" Type="http://schemas.openxmlformats.org/officeDocument/2006/relationships/hyperlink" Target="http://127.0.0.1:4000/2020/08/10/foucault.html" TargetMode="External"/><Relationship Id="rId23" Type="http://schemas.openxmlformats.org/officeDocument/2006/relationships/hyperlink" Target="http://127.0.0.1:4000/2020/08/10/foucault.html" TargetMode="External"/><Relationship Id="rId28" Type="http://schemas.openxmlformats.org/officeDocument/2006/relationships/hyperlink" Target="http://127.0.0.1:4000/2020/07/12/st-augestine.html" TargetMode="External"/><Relationship Id="rId36" Type="http://schemas.openxmlformats.org/officeDocument/2006/relationships/hyperlink" Target="https://en.wikipedia.org/wiki/Biological_determinism" TargetMode="External"/><Relationship Id="rId10" Type="http://schemas.openxmlformats.org/officeDocument/2006/relationships/hyperlink" Target="https://www.merriam-webster.com/dictionary/categorization" TargetMode="External"/><Relationship Id="rId19" Type="http://schemas.microsoft.com/office/2018/08/relationships/commentsExtensible" Target="commentsExtensible.xml"/><Relationship Id="rId31" Type="http://schemas.openxmlformats.org/officeDocument/2006/relationships/hyperlink" Target="http://127.0.0.1:4000/2020/07/11/aristot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rriam-webster.com/dictionary/categorization" TargetMode="External"/><Relationship Id="rId14" Type="http://schemas.openxmlformats.org/officeDocument/2006/relationships/hyperlink" Target="http://127.0.0.1:4000/2020/08/09/judith-butler.html" TargetMode="External"/><Relationship Id="rId22" Type="http://schemas.openxmlformats.org/officeDocument/2006/relationships/hyperlink" Target="http://127.0.0.1:4000/projects/gender-history.html" TargetMode="External"/><Relationship Id="rId27" Type="http://schemas.openxmlformats.org/officeDocument/2006/relationships/hyperlink" Target="http://time.com/4703058/time-cover-story-beyond-he-or-she/" TargetMode="External"/><Relationship Id="rId30" Type="http://schemas.openxmlformats.org/officeDocument/2006/relationships/hyperlink" Target="http://127.0.0.1:4000/2020/07/11/aristotle.html" TargetMode="External"/><Relationship Id="rId35" Type="http://schemas.openxmlformats.org/officeDocument/2006/relationships/hyperlink" Target="https://en.wikipedia.org/wiki/Biological_determinism" TargetMode="External"/><Relationship Id="rId8" Type="http://schemas.openxmlformats.org/officeDocument/2006/relationships/hyperlink" Target="https://www.merriam-webster.com/dictionary/characteriz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:4000/2020/07/15/kessler-mckenna.html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www.telegraph.co.uk/technology/facebook/10930654/Facebooks-71-gender-options-come-to-UK-users.html" TargetMode="External"/><Relationship Id="rId33" Type="http://schemas.openxmlformats.org/officeDocument/2006/relationships/hyperlink" Target="https://en.wikipedia.org/wiki/Naturalism_(philosophy)" TargetMode="External"/><Relationship Id="rId38" Type="http://schemas.openxmlformats.org/officeDocument/2006/relationships/hyperlink" Target="http://127.0.0.1:4000/2020/08/10/fouc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Yoon</cp:lastModifiedBy>
  <cp:revision>2</cp:revision>
  <dcterms:created xsi:type="dcterms:W3CDTF">2020-08-17T18:15:00Z</dcterms:created>
  <dcterms:modified xsi:type="dcterms:W3CDTF">2020-08-17T18:41:00Z</dcterms:modified>
</cp:coreProperties>
</file>