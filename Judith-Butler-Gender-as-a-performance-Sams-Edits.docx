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7E32" w:rsidRDefault="00907D16">
      <w:pPr>
        <w:pStyle w:val="Heading2"/>
        <w:spacing w:before="360" w:after="80"/>
        <w:rPr>
          <w:b/>
          <w:sz w:val="34"/>
          <w:szCs w:val="34"/>
          <w:u w:val="none"/>
        </w:rPr>
      </w:pPr>
      <w:bookmarkStart w:id="0" w:name="_4aj0bup3qq3x" w:colFirst="0" w:colLast="0"/>
      <w:bookmarkEnd w:id="0"/>
      <w:r>
        <w:rPr>
          <w:b/>
          <w:sz w:val="34"/>
          <w:szCs w:val="34"/>
          <w:u w:val="none"/>
        </w:rPr>
        <w:t>Judith Butler – Gender as a performance</w:t>
      </w:r>
    </w:p>
    <w:p w14:paraId="00000002" w14:textId="77777777" w:rsidR="00C57E32" w:rsidRDefault="00907D16">
      <w:r>
        <w:rPr>
          <w:noProof/>
        </w:rPr>
        <w:pict w14:anchorId="0BF5672F">
          <v:rect id="_x0000_i1026" alt="" style="width:468pt;height:.05pt;mso-width-percent:0;mso-height-percent:0;mso-width-percent:0;mso-height-percent:0" o:hralign="center" o:hrstd="t" o:hr="t" fillcolor="#a0a0a0" stroked="f"/>
        </w:pict>
      </w:r>
    </w:p>
    <w:p w14:paraId="00000003" w14:textId="77777777" w:rsidR="00C57E32" w:rsidRDefault="00907D16">
      <w:r>
        <w:t>Aug 9th, 2020</w:t>
      </w:r>
    </w:p>
    <w:p w14:paraId="00000004" w14:textId="77777777" w:rsidR="00C57E32" w:rsidRDefault="00907D16">
      <w:pPr>
        <w:spacing w:before="240" w:after="240"/>
        <w:rPr>
          <w:i/>
        </w:rPr>
      </w:pPr>
      <w:r>
        <w:rPr>
          <w:i/>
        </w:rPr>
        <w:t>This post was originally published on Apr 6th, 2018 as part of a larger work titled [“Gender: Flip the script</w:t>
      </w:r>
      <w:proofErr w:type="gramStart"/>
      <w:r>
        <w:rPr>
          <w:i/>
        </w:rPr>
        <w:t>”][</w:t>
      </w:r>
      <w:proofErr w:type="gramEnd"/>
      <w:r>
        <w:rPr>
          <w:i/>
        </w:rPr>
        <w:t>flip-the-script-post]</w:t>
      </w:r>
    </w:p>
    <w:p w14:paraId="00000005" w14:textId="16FD23F7" w:rsidR="00C57E32" w:rsidRDefault="00907D16">
      <w:pPr>
        <w:spacing w:before="240" w:after="240"/>
      </w:pPr>
      <w:hyperlink r:id="rId5">
        <w:r>
          <w:rPr>
            <w:color w:val="1155CC"/>
            <w:u w:val="single"/>
          </w:rPr>
          <w:t>Judith Butler</w:t>
        </w:r>
      </w:hyperlink>
      <w:hyperlink r:id="rId6" w:anchor="fn:judith-creds">
        <w:r>
          <w:rPr>
            <w:color w:val="1155CC"/>
            <w:u w:val="single"/>
            <w:vertAlign w:val="superscript"/>
          </w:rPr>
          <w:t>1</w:t>
        </w:r>
      </w:hyperlink>
      <w:r>
        <w:t xml:space="preserve"> builds off of previous research </w:t>
      </w:r>
      <w:ins w:id="1" w:author="Samuel Yoon" w:date="2020-08-17T13:06:00Z">
        <w:r w:rsidR="00D17826">
          <w:t>by Feminist Phil</w:t>
        </w:r>
      </w:ins>
      <w:ins w:id="2" w:author="Samuel Yoon" w:date="2020-08-17T13:07:00Z">
        <w:r w:rsidR="00D17826">
          <w:t>osopher</w:t>
        </w:r>
      </w:ins>
      <w:ins w:id="3" w:author="Samuel Yoon" w:date="2020-08-17T13:06:00Z">
        <w:r w:rsidR="00D17826">
          <w:t xml:space="preserve"> Simone De </w:t>
        </w:r>
        <w:proofErr w:type="spellStart"/>
        <w:r w:rsidR="00D17826">
          <w:t>Beauvior</w:t>
        </w:r>
      </w:ins>
      <w:proofErr w:type="spellEnd"/>
      <w:ins w:id="4" w:author="Samuel Yoon" w:date="2020-08-17T13:07:00Z">
        <w:r w:rsidR="00D17826">
          <w:t xml:space="preserve">, </w:t>
        </w:r>
      </w:ins>
      <w:r>
        <w:t>to build a theory of gender as a flexible and changing expression of the self, as opposed to a stable identity.</w:t>
      </w:r>
    </w:p>
    <w:p w14:paraId="00000006" w14:textId="77777777" w:rsidR="00C57E32" w:rsidRDefault="00907D16">
      <w:pPr>
        <w:pStyle w:val="Heading2"/>
        <w:spacing w:before="360" w:after="80"/>
        <w:rPr>
          <w:b/>
          <w:sz w:val="34"/>
          <w:szCs w:val="34"/>
          <w:u w:val="none"/>
        </w:rPr>
      </w:pPr>
      <w:bookmarkStart w:id="5" w:name="_wkptmc5ar06o" w:colFirst="0" w:colLast="0"/>
      <w:bookmarkEnd w:id="5"/>
      <w:r>
        <w:rPr>
          <w:b/>
          <w:sz w:val="34"/>
          <w:szCs w:val="34"/>
          <w:u w:val="none"/>
        </w:rPr>
        <w:t>An ongoing performance</w:t>
      </w:r>
    </w:p>
    <w:p w14:paraId="00000007" w14:textId="43690525" w:rsidR="00C57E32" w:rsidRDefault="00907D16">
      <w:pPr>
        <w:spacing w:before="240" w:after="240"/>
        <w:rPr>
          <w:ins w:id="6" w:author="Samuel Yoon" w:date="2020-08-17T13:19:00Z"/>
        </w:rPr>
      </w:pPr>
      <w:r>
        <w:t>In her m</w:t>
      </w:r>
      <w:r>
        <w:t>o</w:t>
      </w:r>
      <w:r>
        <w:t>d</w:t>
      </w:r>
      <w:r>
        <w:t>e</w:t>
      </w:r>
      <w:r>
        <w:t>l</w:t>
      </w:r>
      <w:r>
        <w:t>, our experience of</w:t>
      </w:r>
      <w:r>
        <w:t xml:space="preserve"> gender as a stable identity is an illusion</w:t>
      </w:r>
      <w:r>
        <w:t xml:space="preserve"> </w:t>
      </w:r>
      <w:ins w:id="7" w:author="Samuel Yoon" w:date="2020-08-17T13:09:00Z">
        <w:r w:rsidR="00D17826">
          <w:t xml:space="preserve">produced by </w:t>
        </w:r>
      </w:ins>
      <w:del w:id="8" w:author="Samuel Yoon" w:date="2020-08-17T13:08:00Z">
        <w:r w:rsidDel="00D17826">
          <w:delText xml:space="preserve">built by </w:delText>
        </w:r>
      </w:del>
      <w:r>
        <w:t>rep</w:t>
      </w:r>
      <w:r>
        <w:t>e</w:t>
      </w:r>
      <w:r>
        <w:t>a</w:t>
      </w:r>
      <w:r>
        <w:t>t</w:t>
      </w:r>
      <w:r>
        <w:t>e</w:t>
      </w:r>
      <w:r>
        <w:t>d</w:t>
      </w:r>
      <w:r>
        <w:t xml:space="preserve"> </w:t>
      </w:r>
      <w:r>
        <w:t>act</w:t>
      </w:r>
      <w:r>
        <w:t>i</w:t>
      </w:r>
      <w:r>
        <w:t>o</w:t>
      </w:r>
      <w:r>
        <w:t>n</w:t>
      </w:r>
      <w:r>
        <w:t>s</w:t>
      </w:r>
      <w:r>
        <w:t xml:space="preserve">. Instead of being a stable part of someone identity, she argues that is more useful to view gender as an expression of self that </w:t>
      </w:r>
      <w:commentRangeStart w:id="9"/>
      <w:r>
        <w:t>changes</w:t>
      </w:r>
      <w:commentRangeEnd w:id="9"/>
      <w:r w:rsidR="000F213F">
        <w:rPr>
          <w:rStyle w:val="CommentReference"/>
        </w:rPr>
        <w:commentReference w:id="9"/>
      </w:r>
      <w:r>
        <w:t>.</w:t>
      </w:r>
    </w:p>
    <w:p w14:paraId="4A7F24FF" w14:textId="77777777" w:rsidR="000F213F" w:rsidRDefault="000F213F">
      <w:pPr>
        <w:spacing w:before="240" w:after="240"/>
      </w:pPr>
    </w:p>
    <w:p w14:paraId="00000008" w14:textId="77777777" w:rsidR="00C57E32" w:rsidRDefault="00907D16">
      <w:pPr>
        <w:spacing w:before="240" w:after="240"/>
        <w:ind w:left="600" w:right="600"/>
      </w:pPr>
      <w:r>
        <w:t>gender is an identity tenuously constituted in t</w:t>
      </w:r>
      <w:r>
        <w:t>ime, instituted in an exterior space through a stylized repetition of acts.</w:t>
      </w:r>
    </w:p>
    <w:p w14:paraId="00000009" w14:textId="77777777" w:rsidR="00C57E32" w:rsidRDefault="00907D16">
      <w:pPr>
        <w:spacing w:before="240" w:after="240"/>
        <w:ind w:left="600" w:right="600"/>
        <w:rPr>
          <w:i/>
        </w:rPr>
      </w:pPr>
      <w:r>
        <w:rPr>
          <w:i/>
        </w:rPr>
        <w:t>(Butler, Gender trouble: Subjects of sex/gender/desire, pp214)</w:t>
      </w:r>
    </w:p>
    <w:p w14:paraId="7C43425F" w14:textId="7DCB14CB" w:rsidR="000F213F" w:rsidRDefault="00907D16">
      <w:pPr>
        <w:spacing w:before="240" w:after="240"/>
      </w:pPr>
      <w:r>
        <w:t xml:space="preserve">The construction of gender (the act of performing a gender role) is used to communicate with the people around us. </w:t>
      </w:r>
      <w:del w:id="10" w:author="Samuel Yoon" w:date="2020-08-17T13:15:00Z">
        <w:r w:rsidDel="000F213F">
          <w:delText>We</w:delText>
        </w:r>
        <w:r w:rsidDel="000F213F">
          <w:delText xml:space="preserve"> use gender expression in order to signify our position in a gender hierarchy and the roles that we take on. </w:delText>
        </w:r>
      </w:del>
      <w:r>
        <w:t>Our bodies (a politically and socially regulated medium) are the essential prop we use to convey our gender.</w:t>
      </w:r>
      <w:ins w:id="11" w:author="Samuel Yoon" w:date="2020-08-17T13:15:00Z">
        <w:r w:rsidR="000F213F">
          <w:t xml:space="preserve"> </w:t>
        </w:r>
      </w:ins>
      <w:commentRangeStart w:id="12"/>
      <w:ins w:id="13" w:author="Samuel Yoon" w:date="2020-08-17T13:31:00Z">
        <w:r w:rsidR="0040487D">
          <w:t>We use gender e</w:t>
        </w:r>
      </w:ins>
      <w:ins w:id="14" w:author="Samuel Yoon" w:date="2020-08-17T13:32:00Z">
        <w:r w:rsidR="0040487D">
          <w:t xml:space="preserve">xpression in order to signify our position in a gender </w:t>
        </w:r>
        <w:proofErr w:type="spellStart"/>
        <w:r w:rsidR="0040487D">
          <w:t>hierachy</w:t>
        </w:r>
        <w:proofErr w:type="spellEnd"/>
        <w:r w:rsidR="0040487D">
          <w:t xml:space="preserve"> and the roles that we take on. </w:t>
        </w:r>
        <w:commentRangeEnd w:id="12"/>
        <w:r w:rsidR="0040487D">
          <w:rPr>
            <w:rStyle w:val="CommentReference"/>
          </w:rPr>
          <w:commentReference w:id="12"/>
        </w:r>
      </w:ins>
    </w:p>
    <w:p w14:paraId="0000000B" w14:textId="77777777" w:rsidR="00C57E32" w:rsidRDefault="00907D16">
      <w:pPr>
        <w:pStyle w:val="Heading2"/>
        <w:spacing w:before="360" w:after="80"/>
        <w:rPr>
          <w:b/>
          <w:sz w:val="34"/>
          <w:szCs w:val="34"/>
          <w:u w:val="none"/>
        </w:rPr>
      </w:pPr>
      <w:bookmarkStart w:id="15" w:name="_y2fux8nzqeto" w:colFirst="0" w:colLast="0"/>
      <w:bookmarkEnd w:id="15"/>
      <w:r>
        <w:rPr>
          <w:b/>
          <w:sz w:val="34"/>
          <w:szCs w:val="34"/>
          <w:u w:val="none"/>
        </w:rPr>
        <w:t>“Natural” gender</w:t>
      </w:r>
    </w:p>
    <w:p w14:paraId="0000000C" w14:textId="2213061F" w:rsidR="00C57E32" w:rsidRDefault="00907D16">
      <w:pPr>
        <w:spacing w:before="240" w:after="240"/>
      </w:pPr>
      <w:r>
        <w:t>As a society, we enfo</w:t>
      </w:r>
      <w:r>
        <w:t xml:space="preserve">rce these ideas regularly, often ridiculing or violently </w:t>
      </w:r>
      <w:ins w:id="16" w:author="Samuel Yoon" w:date="2020-08-17T13:17:00Z">
        <w:r w:rsidR="000F213F">
          <w:t xml:space="preserve">disciplining </w:t>
        </w:r>
      </w:ins>
      <w:del w:id="17" w:author="Samuel Yoon" w:date="2020-08-17T13:17:00Z">
        <w:r w:rsidDel="000F213F">
          <w:delText>subdu</w:delText>
        </w:r>
        <w:r w:rsidDel="000F213F">
          <w:delText xml:space="preserve">ing </w:delText>
        </w:r>
      </w:del>
      <w:r>
        <w:t>people who don’t conform to the binary (man or woman) expectations of Western society. One doesn’t need to look far to see this; men who act too feminine are often ridiculed and attacked, as</w:t>
      </w:r>
      <w:r>
        <w:t xml:space="preserve"> are women who act too “manly”.</w:t>
      </w:r>
    </w:p>
    <w:p w14:paraId="0000000D" w14:textId="77777777" w:rsidR="00C57E32" w:rsidRDefault="00907D16">
      <w:pPr>
        <w:spacing w:before="240" w:after="240"/>
        <w:ind w:left="600" w:right="600"/>
      </w:pPr>
      <w:r>
        <w:t>Discrete genders are part of what “humanizes” individuals within contemporary culture; indeed, we regularly punish those who fail to do their gender right.</w:t>
      </w:r>
    </w:p>
    <w:p w14:paraId="0000000E" w14:textId="77777777" w:rsidR="00C57E32" w:rsidRDefault="00907D16">
      <w:pPr>
        <w:spacing w:before="240" w:after="240"/>
        <w:ind w:left="600" w:right="600"/>
      </w:pPr>
      <w:r>
        <w:t>(Butler, Gender trouble: Subjects of sex/gender/desire, pp213)</w:t>
      </w:r>
    </w:p>
    <w:p w14:paraId="0000000F" w14:textId="77777777" w:rsidR="00C57E32" w:rsidRDefault="00907D16">
      <w:pPr>
        <w:spacing w:before="240" w:after="240"/>
      </w:pPr>
      <w:r>
        <w:lastRenderedPageBreak/>
        <w:t>Since</w:t>
      </w:r>
      <w:r>
        <w:t xml:space="preserve"> it is essential to our safety and position in society, the performance of gender must be consistent and repeated. Our self-surveillance</w:t>
      </w:r>
      <w:hyperlink r:id="rId11" w:anchor="fn:self-surveillance">
        <w:r>
          <w:rPr>
            <w:color w:val="1155CC"/>
            <w:u w:val="single"/>
            <w:vertAlign w:val="superscript"/>
          </w:rPr>
          <w:t>2</w:t>
        </w:r>
      </w:hyperlink>
      <w:r>
        <w:t xml:space="preserve"> and enforcement ensur</w:t>
      </w:r>
      <w:r>
        <w:t>es both its consistency and apparent naturalism</w:t>
      </w:r>
      <w:hyperlink r:id="rId12" w:anchor="fn:define-naturalism">
        <w:r>
          <w:rPr>
            <w:color w:val="1155CC"/>
            <w:u w:val="single"/>
            <w:vertAlign w:val="superscript"/>
          </w:rPr>
          <w:t>3</w:t>
        </w:r>
      </w:hyperlink>
      <w:r>
        <w:t xml:space="preserve"> (biological-ness).</w:t>
      </w:r>
    </w:p>
    <w:p w14:paraId="00000010" w14:textId="77777777" w:rsidR="00C57E32" w:rsidRDefault="00907D16">
      <w:pPr>
        <w:spacing w:before="240" w:after="240"/>
        <w:ind w:left="600" w:right="600"/>
      </w:pPr>
      <w:r>
        <w:t>Gender is […] a construction that regularly conceals its genesis; the tacit collective agre</w:t>
      </w:r>
      <w:r>
        <w:t>ement to perform, produce, and sustain discrete and polar genders as cultural fictions is obscured by the credibility of those productions — and the punishments that attend not agreeing to believe in them; the construction “compels” our belief in its neces</w:t>
      </w:r>
      <w:r>
        <w:t>sity and naturalness.</w:t>
      </w:r>
    </w:p>
    <w:p w14:paraId="00000011" w14:textId="77777777" w:rsidR="00C57E32" w:rsidRDefault="00907D16">
      <w:pPr>
        <w:spacing w:before="240" w:after="240"/>
        <w:ind w:left="600" w:right="600"/>
        <w:rPr>
          <w:i/>
        </w:rPr>
      </w:pPr>
      <w:r>
        <w:rPr>
          <w:i/>
        </w:rPr>
        <w:t>(Butler, Gender trouble: Subjects of sex/gender/desire, pp213)</w:t>
      </w:r>
    </w:p>
    <w:p w14:paraId="00000012" w14:textId="055FF89F" w:rsidR="00C57E32" w:rsidRDefault="00907D16">
      <w:pPr>
        <w:spacing w:before="240" w:after="240"/>
      </w:pPr>
      <w:r>
        <w:t>The enforcement of gender, combined with the unconscious (or intentional) self-policing of our gender expressions lead to the regular, rigid, and predictable expressions o</w:t>
      </w:r>
      <w:r>
        <w:t>f gender that make it seem biological</w:t>
      </w:r>
      <w:ins w:id="18" w:author="Samuel Yoon" w:date="2020-08-17T13:18:00Z">
        <w:r w:rsidR="000F213F">
          <w:t xml:space="preserve">, or as Butler often says ‘essential’. </w:t>
        </w:r>
      </w:ins>
      <w:del w:id="19" w:author="Samuel Yoon" w:date="2020-08-17T13:18:00Z">
        <w:r w:rsidDel="000F213F">
          <w:delText>.</w:delText>
        </w:r>
      </w:del>
    </w:p>
    <w:p w14:paraId="00000013" w14:textId="77777777" w:rsidR="00C57E32" w:rsidRDefault="00907D16">
      <w:pPr>
        <w:spacing w:before="240" w:after="240"/>
      </w:pPr>
      <w:r>
        <w:rPr>
          <w:b/>
        </w:rPr>
        <w:t>Recap</w:t>
      </w:r>
      <w:r>
        <w:t>: The perception of a concrete and objective gender reality is created by the constructed story of gender that we perform, combined with the ways that it is naturalized</w:t>
      </w:r>
      <w:hyperlink r:id="rId13" w:anchor="fn:define-naturalism">
        <w:r>
          <w:rPr>
            <w:color w:val="1155CC"/>
            <w:u w:val="single"/>
            <w:vertAlign w:val="superscript"/>
          </w:rPr>
          <w:t>3</w:t>
        </w:r>
      </w:hyperlink>
      <w:r>
        <w:t xml:space="preserve"> and enforced by those around us.</w:t>
      </w:r>
    </w:p>
    <w:p w14:paraId="00000014" w14:textId="77777777" w:rsidR="00C57E32" w:rsidRDefault="00907D16">
      <w:pPr>
        <w:pStyle w:val="Heading2"/>
        <w:spacing w:before="360" w:after="80"/>
        <w:rPr>
          <w:b/>
          <w:sz w:val="34"/>
          <w:szCs w:val="34"/>
          <w:u w:val="none"/>
        </w:rPr>
      </w:pPr>
      <w:bookmarkStart w:id="20" w:name="_ec3rp3d0g44m" w:colFirst="0" w:colLast="0"/>
      <w:bookmarkEnd w:id="20"/>
      <w:r>
        <w:rPr>
          <w:b/>
          <w:sz w:val="34"/>
          <w:szCs w:val="34"/>
          <w:u w:val="none"/>
        </w:rPr>
        <w:t>What about “Born this way”?</w:t>
      </w:r>
    </w:p>
    <w:p w14:paraId="00000015" w14:textId="77777777" w:rsidR="00C57E32" w:rsidRDefault="00907D16">
      <w:pPr>
        <w:spacing w:before="240" w:after="240"/>
      </w:pPr>
      <w:r>
        <w:t xml:space="preserve">Whether or not gender is a </w:t>
      </w:r>
      <w:commentRangeStart w:id="21"/>
      <w:r>
        <w:t xml:space="preserve">biological phenomenon or a societal/personal </w:t>
      </w:r>
      <w:commentRangeEnd w:id="21"/>
      <w:r w:rsidR="000F213F">
        <w:rPr>
          <w:rStyle w:val="CommentReference"/>
        </w:rPr>
        <w:commentReference w:id="21"/>
      </w:r>
      <w:r>
        <w:t>one should not determine how we treat each other. Peoples personal r</w:t>
      </w:r>
      <w:r>
        <w:t>ealities and subjective experiences are real for them, and we should listen and do our best to understand each other regardless of our ability to explain or relate to those experiences within our own personal realities.</w:t>
      </w:r>
    </w:p>
    <w:p w14:paraId="00000016" w14:textId="77777777" w:rsidR="00C57E32" w:rsidRDefault="00907D16">
      <w:pPr>
        <w:pStyle w:val="Heading2"/>
        <w:spacing w:before="360" w:after="80"/>
        <w:rPr>
          <w:b/>
          <w:sz w:val="34"/>
          <w:szCs w:val="34"/>
          <w:u w:val="none"/>
        </w:rPr>
      </w:pPr>
      <w:bookmarkStart w:id="22" w:name="_46yn6rgu0uis" w:colFirst="0" w:colLast="0"/>
      <w:bookmarkEnd w:id="22"/>
      <w:r>
        <w:rPr>
          <w:b/>
          <w:sz w:val="34"/>
          <w:szCs w:val="34"/>
          <w:u w:val="none"/>
        </w:rPr>
        <w:t>Book Reference</w:t>
      </w:r>
    </w:p>
    <w:p w14:paraId="00000017" w14:textId="77777777" w:rsidR="00C57E32" w:rsidRDefault="00907D16">
      <w:pPr>
        <w:spacing w:before="240" w:after="240"/>
        <w:rPr>
          <w:i/>
        </w:rPr>
      </w:pPr>
      <w:r>
        <w:t xml:space="preserve">Butler, Judith. </w:t>
      </w:r>
      <w:r>
        <w:rPr>
          <w:i/>
        </w:rPr>
        <w:t>Gende</w:t>
      </w:r>
      <w:r>
        <w:rPr>
          <w:i/>
        </w:rPr>
        <w:t>r Trouble: Subjects of Sex/Gender/Desire.</w:t>
      </w:r>
    </w:p>
    <w:p w14:paraId="00000018" w14:textId="77777777" w:rsidR="00C57E32" w:rsidRDefault="00907D16">
      <w:r>
        <w:rPr>
          <w:noProof/>
        </w:rPr>
        <w:pict w14:anchorId="74CEDC2D">
          <v:rect id="_x0000_i1025" alt="" style="width:468pt;height:.05pt;mso-width-percent:0;mso-height-percent:0;mso-width-percent:0;mso-height-percent:0" o:hralign="center" o:hrstd="t" o:hr="t" fillcolor="#a0a0a0" stroked="f"/>
        </w:pict>
      </w:r>
    </w:p>
    <w:p w14:paraId="00000019" w14:textId="77777777" w:rsidR="00C57E32" w:rsidRDefault="00907D16">
      <w:pPr>
        <w:numPr>
          <w:ilvl w:val="0"/>
          <w:numId w:val="1"/>
        </w:numPr>
        <w:spacing w:before="240"/>
      </w:pPr>
      <w:r>
        <w:t>Butler is a</w:t>
      </w:r>
      <w:hyperlink r:id="rId14">
        <w:r>
          <w:t xml:space="preserve"> </w:t>
        </w:r>
      </w:hyperlink>
      <w:hyperlink r:id="rId15">
        <w:r>
          <w:rPr>
            <w:color w:val="1155CC"/>
            <w:u w:val="single"/>
          </w:rPr>
          <w:t>Fellow of the British Academy</w:t>
        </w:r>
      </w:hyperlink>
      <w:r>
        <w:t xml:space="preserve"> and a professor in the Department of Comparative Literature and the Program of Critical Theory at the University of California, Berkeley. </w:t>
      </w:r>
      <w:hyperlink r:id="rId16" w:anchor="fnref:judith-creds">
        <w:r>
          <w:rPr>
            <w:color w:val="1155CC"/>
            <w:u w:val="single"/>
          </w:rPr>
          <w:t>↩</w:t>
        </w:r>
        <w:r>
          <w:rPr>
            <w:color w:val="1155CC"/>
            <w:u w:val="single"/>
          </w:rPr>
          <w:br/>
        </w:r>
      </w:hyperlink>
    </w:p>
    <w:p w14:paraId="0000001A" w14:textId="77777777" w:rsidR="00C57E32" w:rsidRDefault="00907D16">
      <w:pPr>
        <w:numPr>
          <w:ilvl w:val="0"/>
          <w:numId w:val="1"/>
        </w:numPr>
      </w:pPr>
      <w:proofErr w:type="spellStart"/>
      <w:r>
        <w:t>Self surveillance</w:t>
      </w:r>
      <w:proofErr w:type="spellEnd"/>
      <w:r>
        <w:t xml:space="preserve"> is the act of monitoring and adjusting our own </w:t>
      </w:r>
      <w:proofErr w:type="spellStart"/>
      <w:r>
        <w:t>behaviour</w:t>
      </w:r>
      <w:proofErr w:type="spellEnd"/>
      <w:r>
        <w:t xml:space="preserve"> due to the possibility that another person might be watching.</w:t>
      </w:r>
      <w:r>
        <w:br/>
      </w:r>
      <w:r>
        <w:br/>
        <w:t xml:space="preserve"> This is demonstrated in the architectural design of the</w:t>
      </w:r>
      <w:hyperlink r:id="rId17" w:anchor="Criticism_and_use_as_metaphor">
        <w:r>
          <w:t xml:space="preserve"> </w:t>
        </w:r>
      </w:hyperlink>
      <w:hyperlink r:id="rId18" w:anchor="Criticism_and_use_as_metaphor">
        <w:r>
          <w:rPr>
            <w:color w:val="1155CC"/>
            <w:u w:val="single"/>
          </w:rPr>
          <w:t>Panopticon</w:t>
        </w:r>
      </w:hyperlink>
      <w:r>
        <w:t xml:space="preserve">, which can be used as a metaphor for the self-consciousness of our current society. </w:t>
      </w:r>
      <w:hyperlink r:id="rId19" w:anchor="fnref:self-surveillance">
        <w:r>
          <w:rPr>
            <w:color w:val="1155CC"/>
            <w:u w:val="single"/>
          </w:rPr>
          <w:t>↩</w:t>
        </w:r>
        <w:r>
          <w:rPr>
            <w:color w:val="1155CC"/>
            <w:u w:val="single"/>
          </w:rPr>
          <w:br/>
        </w:r>
      </w:hyperlink>
    </w:p>
    <w:p w14:paraId="0000001B" w14:textId="77777777" w:rsidR="00C57E32" w:rsidRDefault="00907D16">
      <w:pPr>
        <w:numPr>
          <w:ilvl w:val="0"/>
          <w:numId w:val="1"/>
        </w:numPr>
        <w:spacing w:after="240"/>
      </w:pPr>
      <w:r>
        <w:t>Naturalism in this case is referring to metaphysical naturalism, which is the argument that a trait</w:t>
      </w:r>
      <w:hyperlink r:id="rId20">
        <w:r>
          <w:t xml:space="preserve"> </w:t>
        </w:r>
      </w:hyperlink>
      <w:hyperlink r:id="rId21">
        <w:r>
          <w:rPr>
            <w:color w:val="1155CC"/>
            <w:u w:val="single"/>
          </w:rPr>
          <w:t>“related to consciousness and the mind are reducible to, or supervene upon, nature.”</w:t>
        </w:r>
        <w:r>
          <w:rPr>
            <w:color w:val="1155CC"/>
            <w:u w:val="single"/>
          </w:rPr>
          <w:br/>
        </w:r>
        <w:r>
          <w:rPr>
            <w:color w:val="1155CC"/>
            <w:u w:val="single"/>
          </w:rPr>
          <w:br/>
        </w:r>
      </w:hyperlink>
      <w:r>
        <w:t xml:space="preserve"> In this case we are making a distinction between a biological trait (nature) and a sociological one (nurture</w:t>
      </w:r>
      <w:r>
        <w:t xml:space="preserve">). </w:t>
      </w:r>
      <w:hyperlink r:id="rId22" w:anchor="fnref:define-naturalism">
        <w:r>
          <w:rPr>
            <w:color w:val="1155CC"/>
            <w:u w:val="single"/>
          </w:rPr>
          <w:t>↩</w:t>
        </w:r>
      </w:hyperlink>
      <w:r>
        <w:t xml:space="preserve"> </w:t>
      </w:r>
      <w:hyperlink r:id="rId23" w:anchor="fnref:define-naturalism:1">
        <w:r>
          <w:rPr>
            <w:color w:val="1155CC"/>
            <w:u w:val="single"/>
          </w:rPr>
          <w:t>↩</w:t>
        </w:r>
      </w:hyperlink>
      <w:hyperlink r:id="rId24" w:anchor="fnref:define-naturalism:1">
        <w:r>
          <w:rPr>
            <w:color w:val="1155CC"/>
            <w:u w:val="single"/>
            <w:vertAlign w:val="superscript"/>
          </w:rPr>
          <w:t>2</w:t>
        </w:r>
        <w:r>
          <w:rPr>
            <w:color w:val="1155CC"/>
            <w:u w:val="single"/>
            <w:vertAlign w:val="superscript"/>
          </w:rPr>
          <w:br/>
        </w:r>
      </w:hyperlink>
    </w:p>
    <w:p w14:paraId="0000001C" w14:textId="77777777" w:rsidR="00C57E32" w:rsidRDefault="00C57E32"/>
    <w:sectPr w:rsidR="00C57E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Samuel Yoon" w:date="2020-08-17T13:19:00Z" w:initials="SY">
    <w:p w14:paraId="2DEE1867" w14:textId="77777777" w:rsidR="000F213F" w:rsidRDefault="000F213F">
      <w:pPr>
        <w:pStyle w:val="CommentText"/>
      </w:pPr>
      <w:r>
        <w:rPr>
          <w:rStyle w:val="CommentReference"/>
        </w:rPr>
        <w:annotationRef/>
      </w:r>
      <w:r>
        <w:t>A simple formula that may be useful to illustrate this idea.</w:t>
      </w:r>
    </w:p>
    <w:p w14:paraId="2A9C5537" w14:textId="4DE5C0CB" w:rsidR="000F213F" w:rsidRDefault="000F213F">
      <w:pPr>
        <w:pStyle w:val="CommentText"/>
      </w:pPr>
      <w:r>
        <w:t xml:space="preserve">I am a man therefore I do XYZ… Butler suggests that is the opposite; these repeated actions of XYZ give us the sense we are a man. </w:t>
      </w:r>
    </w:p>
  </w:comment>
  <w:comment w:id="12" w:author="Samuel Yoon" w:date="2020-08-17T13:32:00Z" w:initials="SY">
    <w:p w14:paraId="2B2C50DB" w14:textId="77777777" w:rsidR="0040487D" w:rsidRDefault="0040487D">
      <w:pPr>
        <w:pStyle w:val="CommentText"/>
      </w:pPr>
      <w:r>
        <w:rPr>
          <w:rStyle w:val="CommentReference"/>
        </w:rPr>
        <w:annotationRef/>
      </w:r>
      <w:r>
        <w:t>I think this sentence sounds as if we are free to pick and choose, as if gender expression is a neutral tool but in actuality it has restrictions.</w:t>
      </w:r>
    </w:p>
    <w:p w14:paraId="0AD3F910" w14:textId="77777777" w:rsidR="0040487D" w:rsidRDefault="0040487D">
      <w:pPr>
        <w:pStyle w:val="CommentText"/>
      </w:pPr>
    </w:p>
    <w:p w14:paraId="06B5F230" w14:textId="77777777" w:rsidR="0040487D" w:rsidRDefault="0040487D">
      <w:pPr>
        <w:pStyle w:val="CommentText"/>
      </w:pPr>
      <w:r>
        <w:t xml:space="preserve">You could say: </w:t>
      </w:r>
    </w:p>
    <w:p w14:paraId="0AD5438C" w14:textId="77777777" w:rsidR="0040487D" w:rsidRDefault="0040487D">
      <w:pPr>
        <w:pStyle w:val="CommentText"/>
      </w:pPr>
    </w:p>
    <w:p w14:paraId="797B2D32" w14:textId="4522BD2F" w:rsidR="0040487D" w:rsidRDefault="0040487D">
      <w:pPr>
        <w:pStyle w:val="CommentText"/>
      </w:pPr>
      <w:r>
        <w:t>“It is through the everyday forms of gender expression that we are positioned</w:t>
      </w:r>
      <w:r w:rsidR="00C74E08">
        <w:t xml:space="preserve"> in a gender hierarchy as a man or a woman. </w:t>
      </w:r>
    </w:p>
  </w:comment>
  <w:comment w:id="21" w:author="Samuel Yoon" w:date="2020-08-17T13:23:00Z" w:initials="SY">
    <w:p w14:paraId="3461B279" w14:textId="3C13D312" w:rsidR="00F94214" w:rsidRDefault="000F213F">
      <w:pPr>
        <w:pStyle w:val="CommentText"/>
      </w:pPr>
      <w:r>
        <w:rPr>
          <w:rStyle w:val="CommentReference"/>
        </w:rPr>
        <w:annotationRef/>
      </w:r>
    </w:p>
    <w:p w14:paraId="4A246EA2" w14:textId="7FFC7A6A" w:rsidR="00F94214" w:rsidRDefault="00F94214">
      <w:pPr>
        <w:pStyle w:val="CommentText"/>
      </w:pPr>
      <w:r>
        <w:t>I think based off of Butler’s work this conclusion seems to veer from Butler’s critique of the biological, which is essential to her theory.</w:t>
      </w:r>
    </w:p>
    <w:p w14:paraId="13F1305E" w14:textId="02FFA02F" w:rsidR="00F94214" w:rsidRDefault="00F94214">
      <w:pPr>
        <w:pStyle w:val="CommentText"/>
      </w:pPr>
    </w:p>
    <w:p w14:paraId="23B0F003" w14:textId="44446764" w:rsidR="00F94214" w:rsidRDefault="00F94214">
      <w:pPr>
        <w:pStyle w:val="CommentText"/>
      </w:pPr>
      <w:r>
        <w:t xml:space="preserve">Example of how to reframe this: </w:t>
      </w:r>
    </w:p>
    <w:p w14:paraId="1844C133" w14:textId="20B47382" w:rsidR="00F94214" w:rsidRDefault="00F94214">
      <w:pPr>
        <w:pStyle w:val="CommentText"/>
      </w:pPr>
    </w:p>
    <w:p w14:paraId="45BFFB9F" w14:textId="06A7E252" w:rsidR="00F94214" w:rsidRDefault="00F94214">
      <w:pPr>
        <w:pStyle w:val="CommentText"/>
      </w:pPr>
      <w:r>
        <w:t xml:space="preserve">“Whether one thinks that gender is biological or socially constructed </w:t>
      </w:r>
      <w:proofErr w:type="spellStart"/>
      <w:r>
        <w:t>hould</w:t>
      </w:r>
      <w:proofErr w:type="spellEnd"/>
      <w:r>
        <w:t xml:space="preserve"> not determine how we treat each </w:t>
      </w:r>
      <w:proofErr w:type="gramStart"/>
      <w:r>
        <w:t>other”…</w:t>
      </w:r>
      <w:proofErr w:type="gramEnd"/>
    </w:p>
    <w:p w14:paraId="03577F0E" w14:textId="4EB1E931" w:rsidR="00F94214" w:rsidRDefault="00F94214">
      <w:pPr>
        <w:pStyle w:val="CommentText"/>
      </w:pPr>
    </w:p>
    <w:p w14:paraId="01E0DA48" w14:textId="56E71105" w:rsidR="00F94214" w:rsidRDefault="00F94214">
      <w:pPr>
        <w:pStyle w:val="CommentText"/>
      </w:pPr>
      <w:r>
        <w:t xml:space="preserve">If you are to suggest that gender may be biological, there is not much in this blog post to support that as Butler is so critical of the biological argument. </w:t>
      </w:r>
      <w:proofErr w:type="gramStart"/>
      <w:r>
        <w:t>So</w:t>
      </w:r>
      <w:proofErr w:type="gramEnd"/>
      <w:r>
        <w:t xml:space="preserve"> seems to open up a bag of worms to suggest gender biological. </w:t>
      </w:r>
    </w:p>
    <w:p w14:paraId="2E1BE13C" w14:textId="77777777" w:rsidR="00F94214" w:rsidRDefault="00F94214">
      <w:pPr>
        <w:pStyle w:val="CommentText"/>
      </w:pPr>
    </w:p>
    <w:p w14:paraId="21463383" w14:textId="77777777" w:rsidR="00F94214" w:rsidRDefault="00F94214">
      <w:pPr>
        <w:pStyle w:val="CommentText"/>
      </w:pPr>
    </w:p>
    <w:p w14:paraId="29A7254B" w14:textId="77777777" w:rsidR="00F94214" w:rsidRDefault="00F94214">
      <w:pPr>
        <w:pStyle w:val="CommentText"/>
      </w:pPr>
    </w:p>
    <w:p w14:paraId="42F83D23" w14:textId="72B5205B" w:rsidR="00F94214" w:rsidRDefault="00F942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9C5537" w15:done="0"/>
  <w15:commentEx w15:paraId="797B2D32" w15:done="0"/>
  <w15:commentEx w15:paraId="42F83D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0258" w16cex:dateUtc="2020-08-17T17:19:00Z"/>
  <w16cex:commentExtensible w16cex:durableId="22E5055E" w16cex:dateUtc="2020-08-17T17:32:00Z"/>
  <w16cex:commentExtensible w16cex:durableId="22E50358" w16cex:dateUtc="2020-08-17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9C5537" w16cid:durableId="22E50258"/>
  <w16cid:commentId w16cid:paraId="797B2D32" w16cid:durableId="22E5055E"/>
  <w16cid:commentId w16cid:paraId="42F83D23" w16cid:durableId="22E50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0611C"/>
    <w:multiLevelType w:val="multilevel"/>
    <w:tmpl w:val="85A46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uel Yoon">
    <w15:presenceInfo w15:providerId="AD" w15:userId="S::samuelv.yoon@mail.utoronto.ca::c943a6e3-5820-4b9b-ae3f-680621f6bd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E32"/>
    <w:rsid w:val="000F213F"/>
    <w:rsid w:val="0040487D"/>
    <w:rsid w:val="00907D16"/>
    <w:rsid w:val="00C57E32"/>
    <w:rsid w:val="00C74E08"/>
    <w:rsid w:val="00D17826"/>
    <w:rsid w:val="00F94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B7D1"/>
  <w15:docId w15:val="{E70CF0EF-7534-474A-959A-73A7C641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en" w:eastAsia="en-U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sz w:val="36"/>
      <w:szCs w:val="36"/>
    </w:rPr>
  </w:style>
  <w:style w:type="paragraph" w:styleId="Heading2">
    <w:name w:val="heading 2"/>
    <w:basedOn w:val="Normal"/>
    <w:next w:val="Normal"/>
    <w:uiPriority w:val="9"/>
    <w:unhideWhenUsed/>
    <w:qFormat/>
    <w:pPr>
      <w:spacing w:before="200"/>
      <w:outlineLvl w:val="1"/>
    </w:pPr>
    <w:rPr>
      <w:sz w:val="28"/>
      <w:szCs w:val="28"/>
      <w:u w:val="single"/>
    </w:rPr>
  </w:style>
  <w:style w:type="paragraph" w:styleId="Heading3">
    <w:name w:val="heading 3"/>
    <w:basedOn w:val="Normal"/>
    <w:next w:val="Normal"/>
    <w:uiPriority w:val="9"/>
    <w:semiHidden/>
    <w:unhideWhenUsed/>
    <w:qFormat/>
    <w:pPr>
      <w:spacing w:before="200"/>
      <w:outlineLvl w:val="2"/>
    </w:pPr>
    <w:rPr>
      <w:i/>
      <w:sz w:val="24"/>
      <w:szCs w:val="24"/>
    </w:rPr>
  </w:style>
  <w:style w:type="paragraph" w:styleId="Heading4">
    <w:name w:val="heading 4"/>
    <w:basedOn w:val="Normal"/>
    <w:next w:val="Normal"/>
    <w:uiPriority w:val="9"/>
    <w:semiHidden/>
    <w:unhideWhenUsed/>
    <w:qFormat/>
    <w:pPr>
      <w:spacing w:before="200"/>
      <w:outlineLvl w:val="3"/>
    </w:pPr>
    <w:rPr>
      <w:sz w:val="22"/>
      <w:szCs w:val="22"/>
      <w:u w:val="single"/>
    </w:rPr>
  </w:style>
  <w:style w:type="paragraph" w:styleId="Heading5">
    <w:name w:val="heading 5"/>
    <w:basedOn w:val="Normal"/>
    <w:next w:val="Normal"/>
    <w:uiPriority w:val="9"/>
    <w:semiHidden/>
    <w:unhideWhenUsed/>
    <w:qFormat/>
    <w:pPr>
      <w:spacing w:before="240" w:after="60"/>
      <w:outlineLvl w:val="4"/>
    </w:pPr>
    <w:rPr>
      <w:color w:val="B7B7B7"/>
      <w:sz w:val="24"/>
      <w:szCs w:val="24"/>
    </w:rPr>
  </w:style>
  <w:style w:type="paragraph" w:styleId="Heading6">
    <w:name w:val="heading 6"/>
    <w:basedOn w:val="Normal"/>
    <w:next w:val="Normal"/>
    <w:uiPriority w:val="9"/>
    <w:semiHidden/>
    <w:unhideWhenUsed/>
    <w:qFormat/>
    <w:pPr>
      <w:spacing w:before="240" w:after="60"/>
      <w:outlineLvl w:val="5"/>
    </w:pPr>
    <w:rPr>
      <w:i/>
      <w:color w:val="B7B7B7"/>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sz w:val="42"/>
      <w:szCs w:val="42"/>
    </w:rPr>
  </w:style>
  <w:style w:type="paragraph" w:styleId="Subtitle">
    <w:name w:val="Subtitle"/>
    <w:basedOn w:val="Normal"/>
    <w:next w:val="Normal"/>
    <w:uiPriority w:val="11"/>
    <w:qFormat/>
    <w:pPr>
      <w:spacing w:line="240" w:lineRule="auto"/>
      <w:jc w:val="center"/>
    </w:pPr>
    <w:rPr>
      <w:color w:val="666666"/>
      <w:sz w:val="24"/>
      <w:szCs w:val="24"/>
    </w:rPr>
  </w:style>
  <w:style w:type="paragraph" w:styleId="Revision">
    <w:name w:val="Revision"/>
    <w:hidden/>
    <w:uiPriority w:val="99"/>
    <w:semiHidden/>
    <w:rsid w:val="00D17826"/>
    <w:pPr>
      <w:widowControl/>
      <w:spacing w:line="240" w:lineRule="auto"/>
    </w:pPr>
  </w:style>
  <w:style w:type="paragraph" w:styleId="BalloonText">
    <w:name w:val="Balloon Text"/>
    <w:basedOn w:val="Normal"/>
    <w:link w:val="BalloonTextChar"/>
    <w:uiPriority w:val="99"/>
    <w:semiHidden/>
    <w:unhideWhenUsed/>
    <w:rsid w:val="00D1782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78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F213F"/>
    <w:rPr>
      <w:sz w:val="16"/>
      <w:szCs w:val="16"/>
    </w:rPr>
  </w:style>
  <w:style w:type="paragraph" w:styleId="CommentText">
    <w:name w:val="annotation text"/>
    <w:basedOn w:val="Normal"/>
    <w:link w:val="CommentTextChar"/>
    <w:uiPriority w:val="99"/>
    <w:semiHidden/>
    <w:unhideWhenUsed/>
    <w:rsid w:val="000F213F"/>
    <w:pPr>
      <w:spacing w:line="240" w:lineRule="auto"/>
    </w:pPr>
  </w:style>
  <w:style w:type="character" w:customStyle="1" w:styleId="CommentTextChar">
    <w:name w:val="Comment Text Char"/>
    <w:basedOn w:val="DefaultParagraphFont"/>
    <w:link w:val="CommentText"/>
    <w:uiPriority w:val="99"/>
    <w:semiHidden/>
    <w:rsid w:val="000F213F"/>
  </w:style>
  <w:style w:type="paragraph" w:styleId="CommentSubject">
    <w:name w:val="annotation subject"/>
    <w:basedOn w:val="CommentText"/>
    <w:next w:val="CommentText"/>
    <w:link w:val="CommentSubjectChar"/>
    <w:uiPriority w:val="99"/>
    <w:semiHidden/>
    <w:unhideWhenUsed/>
    <w:rsid w:val="000F213F"/>
    <w:rPr>
      <w:b/>
      <w:bCs/>
    </w:rPr>
  </w:style>
  <w:style w:type="character" w:customStyle="1" w:styleId="CommentSubjectChar">
    <w:name w:val="Comment Subject Char"/>
    <w:basedOn w:val="CommentTextChar"/>
    <w:link w:val="CommentSubject"/>
    <w:uiPriority w:val="99"/>
    <w:semiHidden/>
    <w:rsid w:val="000F2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127.0.0.1:4000/2020/08/09/judith-butler.html" TargetMode="External"/><Relationship Id="rId18" Type="http://schemas.openxmlformats.org/officeDocument/2006/relationships/hyperlink" Target="https://en.wikipedia.org/wiki/Panopticon"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en.wikipedia.org/wiki/Naturalism_(philosophy)" TargetMode="External"/><Relationship Id="rId7" Type="http://schemas.openxmlformats.org/officeDocument/2006/relationships/comments" Target="comments.xml"/><Relationship Id="rId12" Type="http://schemas.openxmlformats.org/officeDocument/2006/relationships/hyperlink" Target="http://127.0.0.1:4000/2020/08/09/judith-butler.html" TargetMode="External"/><Relationship Id="rId17" Type="http://schemas.openxmlformats.org/officeDocument/2006/relationships/hyperlink" Target="https://en.wikipedia.org/wiki/Panoptic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4000/2020/08/09/judith-butler.html" TargetMode="External"/><Relationship Id="rId20" Type="http://schemas.openxmlformats.org/officeDocument/2006/relationships/hyperlink" Target="https://en.wikipedia.org/wiki/Naturalism_(philosophy)" TargetMode="External"/><Relationship Id="rId1" Type="http://schemas.openxmlformats.org/officeDocument/2006/relationships/numbering" Target="numbering.xml"/><Relationship Id="rId6" Type="http://schemas.openxmlformats.org/officeDocument/2006/relationships/hyperlink" Target="http://127.0.0.1:4000/2020/08/09/judith-butler.html" TargetMode="External"/><Relationship Id="rId11" Type="http://schemas.openxmlformats.org/officeDocument/2006/relationships/hyperlink" Target="http://127.0.0.1:4000/2020/08/09/judith-butler.html" TargetMode="External"/><Relationship Id="rId24" Type="http://schemas.openxmlformats.org/officeDocument/2006/relationships/hyperlink" Target="http://127.0.0.1:4000/2020/08/09/judith-butler.html" TargetMode="External"/><Relationship Id="rId5" Type="http://schemas.openxmlformats.org/officeDocument/2006/relationships/hyperlink" Target="https://vcresearch.berkeley.edu/faculty/judith-butler" TargetMode="External"/><Relationship Id="rId15" Type="http://schemas.openxmlformats.org/officeDocument/2006/relationships/hyperlink" Target="https://www.britac.ac.uk/" TargetMode="External"/><Relationship Id="rId23" Type="http://schemas.openxmlformats.org/officeDocument/2006/relationships/hyperlink" Target="http://127.0.0.1:4000/2020/08/09/judith-butler.html" TargetMode="External"/><Relationship Id="rId10" Type="http://schemas.microsoft.com/office/2018/08/relationships/commentsExtensible" Target="commentsExtensible.xml"/><Relationship Id="rId19" Type="http://schemas.openxmlformats.org/officeDocument/2006/relationships/hyperlink" Target="http://127.0.0.1:4000/2020/08/09/judith-butler.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britac.ac.uk/" TargetMode="External"/><Relationship Id="rId22" Type="http://schemas.openxmlformats.org/officeDocument/2006/relationships/hyperlink" Target="http://127.0.0.1:4000/2020/08/09/judith-butl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Yoon</cp:lastModifiedBy>
  <cp:revision>4</cp:revision>
  <dcterms:created xsi:type="dcterms:W3CDTF">2020-08-17T17:04:00Z</dcterms:created>
  <dcterms:modified xsi:type="dcterms:W3CDTF">2020-08-17T17:37:00Z</dcterms:modified>
</cp:coreProperties>
</file>